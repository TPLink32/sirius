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1E314" w14:textId="39738366" w:rsidR="0075076B" w:rsidRDefault="00DB1C0D" w:rsidP="0075076B">
      <w:pPr>
        <w:jc w:val="both"/>
        <w:rPr>
          <w:rFonts w:ascii="Times New Roman" w:hAnsi="Times New Roman" w:cs="Times New Roman"/>
          <w:sz w:val="24"/>
          <w:szCs w:val="24"/>
        </w:rPr>
      </w:pPr>
      <w:r w:rsidRPr="00DB1C0D">
        <w:rPr>
          <w:rFonts w:ascii="Times New Roman" w:hAnsi="Times New Roman" w:cs="Times New Roman"/>
          <w:b/>
          <w:sz w:val="24"/>
          <w:szCs w:val="24"/>
        </w:rPr>
        <w:t>SIRIUS: Science-driven Data Management for Multi-tiered Storage</w:t>
      </w:r>
      <w:r w:rsidR="0075076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ADDE725" w14:textId="42C24D84" w:rsidR="0075076B" w:rsidRDefault="007E29F1" w:rsidP="007507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</w:t>
      </w:r>
      <w:r w:rsidR="0075076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824C7C3" w14:textId="6E6BE9F3" w:rsidR="0075076B" w:rsidRDefault="0075076B" w:rsidP="0075076B">
      <w:pPr>
        <w:jc w:val="both"/>
        <w:rPr>
          <w:rFonts w:ascii="Times New Roman" w:hAnsi="Times New Roman" w:cs="Times New Roman"/>
          <w:sz w:val="24"/>
          <w:szCs w:val="24"/>
        </w:rPr>
      </w:pPr>
      <w:r w:rsidRPr="0075076B">
        <w:rPr>
          <w:rFonts w:ascii="Times New Roman" w:hAnsi="Times New Roman" w:cs="Times New Roman"/>
          <w:sz w:val="24"/>
          <w:szCs w:val="24"/>
        </w:rPr>
        <w:t>This project explores the use of application level knowledge to optimize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076B">
        <w:rPr>
          <w:rFonts w:ascii="Times New Roman" w:hAnsi="Times New Roman" w:cs="Times New Roman"/>
          <w:sz w:val="24"/>
          <w:szCs w:val="24"/>
        </w:rPr>
        <w:t>times to insight across a workload of multiple applications in a multi-user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076B">
        <w:rPr>
          <w:rFonts w:ascii="Times New Roman" w:hAnsi="Times New Roman" w:cs="Times New Roman"/>
          <w:sz w:val="24"/>
          <w:szCs w:val="24"/>
        </w:rPr>
        <w:t>environment with shared storage and network resources. The basis for 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076B">
        <w:rPr>
          <w:rFonts w:ascii="Times New Roman" w:hAnsi="Times New Roman" w:cs="Times New Roman"/>
          <w:sz w:val="24"/>
          <w:szCs w:val="24"/>
        </w:rPr>
        <w:t>work is the notion of selectable data quality to explore the tradeoffs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076B">
        <w:rPr>
          <w:rFonts w:ascii="Times New Roman" w:hAnsi="Times New Roman" w:cs="Times New Roman"/>
          <w:sz w:val="24"/>
          <w:szCs w:val="24"/>
        </w:rPr>
        <w:t>between accuracy of results, resource requirements, and time to insight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076B">
        <w:rPr>
          <w:rFonts w:ascii="Times New Roman" w:hAnsi="Times New Roman" w:cs="Times New Roman"/>
          <w:sz w:val="24"/>
          <w:szCs w:val="24"/>
        </w:rPr>
        <w:t xml:space="preserve">systems with shared, oversubscribed computational and storage resources.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076B">
        <w:rPr>
          <w:rFonts w:ascii="Times New Roman" w:hAnsi="Times New Roman" w:cs="Times New Roman"/>
          <w:sz w:val="24"/>
          <w:szCs w:val="24"/>
        </w:rPr>
        <w:t>In the last several years’ extreme scale computational science was conducted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076B">
        <w:rPr>
          <w:rFonts w:ascii="Times New Roman" w:hAnsi="Times New Roman" w:cs="Times New Roman"/>
          <w:sz w:val="24"/>
          <w:szCs w:val="24"/>
        </w:rPr>
        <w:t>using dedicated computational resources, with shared resources, such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076B">
        <w:rPr>
          <w:rFonts w:ascii="Times New Roman" w:hAnsi="Times New Roman" w:cs="Times New Roman"/>
          <w:sz w:val="24"/>
          <w:szCs w:val="24"/>
        </w:rPr>
        <w:t>network and storage, being overprovisioned. This resulted in little to 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076B">
        <w:rPr>
          <w:rFonts w:ascii="Times New Roman" w:hAnsi="Times New Roman" w:cs="Times New Roman"/>
          <w:sz w:val="24"/>
          <w:szCs w:val="24"/>
        </w:rPr>
        <w:t>impact from resource contention. The increased scale of recent, and incoming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076B">
        <w:rPr>
          <w:rFonts w:ascii="Times New Roman" w:hAnsi="Times New Roman" w:cs="Times New Roman"/>
          <w:sz w:val="24"/>
          <w:szCs w:val="24"/>
        </w:rPr>
        <w:t>future systems, has placed a greater em</w:t>
      </w:r>
      <w:r w:rsidR="00334BC1">
        <w:rPr>
          <w:rFonts w:ascii="Times New Roman" w:hAnsi="Times New Roman" w:cs="Times New Roman"/>
          <w:sz w:val="24"/>
          <w:szCs w:val="24"/>
        </w:rPr>
        <w:t>phasis on mitigating contention, which is a focus area of our research.</w:t>
      </w:r>
      <w:bookmarkStart w:id="0" w:name="_GoBack"/>
      <w:bookmarkEnd w:id="0"/>
    </w:p>
    <w:p w14:paraId="56DD6222" w14:textId="630E7897" w:rsidR="007E29F1" w:rsidRPr="00DB1C0D" w:rsidRDefault="0075076B" w:rsidP="0075076B">
      <w:pPr>
        <w:jc w:val="both"/>
        <w:rPr>
          <w:rFonts w:ascii="Times New Roman" w:hAnsi="Times New Roman" w:cs="Times New Roman"/>
          <w:sz w:val="24"/>
          <w:szCs w:val="24"/>
        </w:rPr>
      </w:pPr>
      <w:r w:rsidRPr="0075076B">
        <w:rPr>
          <w:rFonts w:ascii="Times New Roman" w:hAnsi="Times New Roman" w:cs="Times New Roman"/>
          <w:sz w:val="24"/>
          <w:szCs w:val="24"/>
        </w:rPr>
        <w:t>Our thesis is that by adding application level knowledge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076B">
        <w:rPr>
          <w:rFonts w:ascii="Times New Roman" w:hAnsi="Times New Roman" w:cs="Times New Roman"/>
          <w:sz w:val="24"/>
          <w:szCs w:val="24"/>
        </w:rPr>
        <w:t>about data to guide storage system behaviors, we will obtain substantial benefits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076B">
        <w:rPr>
          <w:rFonts w:ascii="Times New Roman" w:hAnsi="Times New Roman" w:cs="Times New Roman"/>
          <w:sz w:val="24"/>
          <w:szCs w:val="24"/>
        </w:rPr>
        <w:t>in the organization, storage, and access to extreme scale data resulting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076B">
        <w:rPr>
          <w:rFonts w:ascii="Times New Roman" w:hAnsi="Times New Roman" w:cs="Times New Roman"/>
          <w:sz w:val="24"/>
          <w:szCs w:val="24"/>
        </w:rPr>
        <w:t>improved productivity for computational science. We will demonstrate novel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076B">
        <w:rPr>
          <w:rFonts w:ascii="Times New Roman" w:hAnsi="Times New Roman" w:cs="Times New Roman"/>
          <w:sz w:val="24"/>
          <w:szCs w:val="24"/>
        </w:rPr>
        <w:t>techniques to facilitate efficient and effective data placement onto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076B">
        <w:rPr>
          <w:rFonts w:ascii="Times New Roman" w:hAnsi="Times New Roman" w:cs="Times New Roman"/>
          <w:sz w:val="24"/>
          <w:szCs w:val="24"/>
        </w:rPr>
        <w:t>multiple storage tiers and enable application-guided data reductions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076B">
        <w:rPr>
          <w:rFonts w:ascii="Times New Roman" w:hAnsi="Times New Roman" w:cs="Times New Roman"/>
          <w:sz w:val="24"/>
          <w:szCs w:val="24"/>
        </w:rPr>
        <w:t>transformations to address capacity and bandwidth bottlenecks. Our goal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076B">
        <w:rPr>
          <w:rFonts w:ascii="Times New Roman" w:hAnsi="Times New Roman" w:cs="Times New Roman"/>
          <w:sz w:val="24"/>
          <w:szCs w:val="24"/>
        </w:rPr>
        <w:t>to address the associated data management challenges in the context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076B">
        <w:rPr>
          <w:rFonts w:ascii="Times New Roman" w:hAnsi="Times New Roman" w:cs="Times New Roman"/>
          <w:sz w:val="24"/>
          <w:szCs w:val="24"/>
        </w:rPr>
        <w:t>current and emerging storage landscapes and expedite insights into mission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076B">
        <w:rPr>
          <w:rFonts w:ascii="Times New Roman" w:hAnsi="Times New Roman" w:cs="Times New Roman"/>
          <w:sz w:val="24"/>
          <w:szCs w:val="24"/>
        </w:rPr>
        <w:t>critical scientific processes.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E29F1" w:rsidRPr="00DB1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Franklin Gothic Medium Cond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C0D"/>
    <w:rsid w:val="000819E3"/>
    <w:rsid w:val="000A3605"/>
    <w:rsid w:val="000C50C4"/>
    <w:rsid w:val="00152585"/>
    <w:rsid w:val="00197B49"/>
    <w:rsid w:val="0027525F"/>
    <w:rsid w:val="00300433"/>
    <w:rsid w:val="00334BC1"/>
    <w:rsid w:val="003A3168"/>
    <w:rsid w:val="00486EA0"/>
    <w:rsid w:val="006C6E82"/>
    <w:rsid w:val="006F38A6"/>
    <w:rsid w:val="0075076B"/>
    <w:rsid w:val="007E29F1"/>
    <w:rsid w:val="00DB1C0D"/>
    <w:rsid w:val="00DB1DB0"/>
    <w:rsid w:val="00F2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CD1623"/>
  <w15:docId w15:val="{9F74D9D3-FFCA-4EEA-94E9-E59635734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38A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8A6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F38A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38A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38A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38A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38A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9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Klasky, Scott A.</dc:creator>
  <cp:keywords/>
  <dc:description/>
  <cp:lastModifiedBy>Klasky, Scott A.</cp:lastModifiedBy>
  <cp:revision>4</cp:revision>
  <dcterms:created xsi:type="dcterms:W3CDTF">2015-08-13T19:03:00Z</dcterms:created>
  <dcterms:modified xsi:type="dcterms:W3CDTF">2015-08-13T19:41:00Z</dcterms:modified>
</cp:coreProperties>
</file>