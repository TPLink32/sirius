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A77F3" w14:textId="1111F059" w:rsidR="00B9536D" w:rsidRPr="00AE06BD" w:rsidRDefault="005A6BF7" w:rsidP="00B61087">
      <w:pPr>
        <w:pStyle w:val="Title"/>
        <w:spacing w:before="40"/>
        <w:rPr>
          <w:rFonts w:ascii="Times New Roman" w:hAnsi="Times New Roman"/>
          <w:smallCaps/>
          <w:lang w:val="en-US"/>
        </w:rPr>
      </w:pPr>
      <w:r w:rsidRPr="001A4420">
        <w:rPr>
          <w:rFonts w:ascii="Times New Roman" w:hAnsi="Times New Roman"/>
        </w:rPr>
        <w:t>Exascale Storage Systems the Sirius way</w:t>
      </w:r>
      <w:r w:rsidR="00AE06BD">
        <w:rPr>
          <w:rFonts w:ascii="Times New Roman" w:hAnsi="Times New Roman"/>
          <w:lang w:val="en-US"/>
        </w:rPr>
        <w:t xml:space="preserve"> </w:t>
      </w:r>
    </w:p>
    <w:p w14:paraId="22D85E60" w14:textId="77777777" w:rsidR="00141FE2" w:rsidRPr="001A4420" w:rsidRDefault="00141FE2" w:rsidP="004849EC">
      <w:pPr>
        <w:rPr>
          <w:rFonts w:ascii="Times New Roman" w:hAnsi="Times New Roman"/>
          <w:caps/>
        </w:rPr>
      </w:pPr>
    </w:p>
    <w:p w14:paraId="61A94C15" w14:textId="0A74F826" w:rsidR="00141FE2" w:rsidRPr="001A4420" w:rsidRDefault="005A6BF7" w:rsidP="006034A0">
      <w:pPr>
        <w:pStyle w:val="Authors"/>
        <w:rPr>
          <w:rFonts w:ascii="Times New Roman" w:hAnsi="Times New Roman"/>
          <w:i/>
          <w:iCs/>
        </w:rPr>
      </w:pPr>
      <w:r w:rsidRPr="001A4420">
        <w:rPr>
          <w:rFonts w:ascii="Times New Roman" w:hAnsi="Times New Roman"/>
        </w:rPr>
        <w:t>Scott A. Klasky</w:t>
      </w:r>
      <w:r w:rsidRPr="001A4420">
        <w:rPr>
          <w:rFonts w:ascii="Times New Roman" w:hAnsi="Times New Roman"/>
          <w:vertAlign w:val="superscript"/>
        </w:rPr>
        <w:t>1</w:t>
      </w:r>
      <w:r w:rsidR="00E63431" w:rsidRPr="001A4420">
        <w:rPr>
          <w:rFonts w:ascii="Times New Roman" w:hAnsi="Times New Roman"/>
          <w:vertAlign w:val="superscript"/>
        </w:rPr>
        <w:t>36</w:t>
      </w:r>
      <w:r w:rsidRPr="001A4420">
        <w:rPr>
          <w:rFonts w:ascii="Times New Roman" w:hAnsi="Times New Roman"/>
        </w:rPr>
        <w:t>, Hasan Abbasi</w:t>
      </w:r>
      <w:r w:rsidRPr="001A4420">
        <w:rPr>
          <w:rFonts w:ascii="Times New Roman" w:hAnsi="Times New Roman"/>
          <w:vertAlign w:val="superscript"/>
        </w:rPr>
        <w:t>1</w:t>
      </w:r>
      <w:r w:rsidRPr="001A4420">
        <w:rPr>
          <w:rFonts w:ascii="Times New Roman" w:hAnsi="Times New Roman"/>
        </w:rPr>
        <w:t>, Mark Ainsworth</w:t>
      </w:r>
      <w:r w:rsidR="00E63431" w:rsidRPr="001A4420">
        <w:rPr>
          <w:rFonts w:ascii="Times New Roman" w:hAnsi="Times New Roman"/>
          <w:vertAlign w:val="superscript"/>
        </w:rPr>
        <w:t>5</w:t>
      </w:r>
      <w:r w:rsidRPr="001A4420">
        <w:rPr>
          <w:rFonts w:ascii="Times New Roman" w:hAnsi="Times New Roman"/>
          <w:vertAlign w:val="superscript"/>
        </w:rPr>
        <w:t>1</w:t>
      </w:r>
      <w:r w:rsidRPr="001A4420">
        <w:rPr>
          <w:rFonts w:ascii="Times New Roman" w:hAnsi="Times New Roman"/>
        </w:rPr>
        <w:t xml:space="preserve">, </w:t>
      </w:r>
      <w:r w:rsidR="004849EC" w:rsidRPr="001A4420">
        <w:rPr>
          <w:rFonts w:ascii="Times New Roman" w:hAnsi="Times New Roman"/>
        </w:rPr>
        <w:t>Jong Choi</w:t>
      </w:r>
      <w:r w:rsidR="004849EC" w:rsidRPr="001A4420">
        <w:rPr>
          <w:rFonts w:ascii="Times New Roman" w:hAnsi="Times New Roman"/>
          <w:vertAlign w:val="superscript"/>
        </w:rPr>
        <w:t>1</w:t>
      </w:r>
      <w:r w:rsidR="004849EC" w:rsidRPr="001A4420">
        <w:rPr>
          <w:rFonts w:ascii="Times New Roman" w:hAnsi="Times New Roman"/>
        </w:rPr>
        <w:t xml:space="preserve">, </w:t>
      </w:r>
      <w:r w:rsidRPr="001A4420">
        <w:rPr>
          <w:rFonts w:ascii="Times New Roman" w:hAnsi="Times New Roman"/>
        </w:rPr>
        <w:t>Matthew Curry</w:t>
      </w:r>
      <w:r w:rsidR="00E63431" w:rsidRPr="001A4420">
        <w:rPr>
          <w:rFonts w:ascii="Times New Roman" w:hAnsi="Times New Roman"/>
          <w:vertAlign w:val="superscript"/>
        </w:rPr>
        <w:t>2</w:t>
      </w:r>
      <w:r w:rsidRPr="001A4420">
        <w:rPr>
          <w:rFonts w:ascii="Times New Roman" w:hAnsi="Times New Roman"/>
        </w:rPr>
        <w:t>, Qing Liu</w:t>
      </w:r>
      <w:r w:rsidRPr="001A4420">
        <w:rPr>
          <w:rFonts w:ascii="Times New Roman" w:hAnsi="Times New Roman"/>
          <w:vertAlign w:val="superscript"/>
        </w:rPr>
        <w:t>1</w:t>
      </w:r>
      <w:r w:rsidRPr="001A4420">
        <w:rPr>
          <w:rFonts w:ascii="Times New Roman" w:hAnsi="Times New Roman"/>
        </w:rPr>
        <w:t>, Jay Lostead</w:t>
      </w:r>
      <w:r w:rsidR="00E63431" w:rsidRPr="001A4420">
        <w:rPr>
          <w:rFonts w:ascii="Times New Roman" w:hAnsi="Times New Roman"/>
          <w:vertAlign w:val="superscript"/>
        </w:rPr>
        <w:t>2</w:t>
      </w:r>
      <w:r w:rsidR="00E63431" w:rsidRPr="001A4420">
        <w:rPr>
          <w:rFonts w:ascii="Times New Roman" w:hAnsi="Times New Roman"/>
        </w:rPr>
        <w:t xml:space="preserve">, </w:t>
      </w:r>
      <w:r w:rsidRPr="001A4420">
        <w:rPr>
          <w:rFonts w:ascii="Times New Roman" w:hAnsi="Times New Roman"/>
        </w:rPr>
        <w:t>Carlos Malzahn</w:t>
      </w:r>
      <w:r w:rsidR="00C70A19">
        <w:rPr>
          <w:rFonts w:ascii="Times New Roman" w:hAnsi="Times New Roman"/>
          <w:vertAlign w:val="superscript"/>
        </w:rPr>
        <w:t>7</w:t>
      </w:r>
      <w:r w:rsidRPr="001A4420">
        <w:rPr>
          <w:rFonts w:ascii="Times New Roman" w:hAnsi="Times New Roman"/>
        </w:rPr>
        <w:t>, Manish Parashar</w:t>
      </w:r>
      <w:r w:rsidR="00E63431" w:rsidRPr="001A4420">
        <w:rPr>
          <w:rFonts w:ascii="Times New Roman" w:hAnsi="Times New Roman"/>
          <w:vertAlign w:val="superscript"/>
        </w:rPr>
        <w:t>4</w:t>
      </w:r>
      <w:r w:rsidRPr="001A4420">
        <w:rPr>
          <w:rFonts w:ascii="Times New Roman" w:hAnsi="Times New Roman"/>
        </w:rPr>
        <w:t>, Norbert Podhorszki</w:t>
      </w:r>
      <w:r w:rsidRPr="001A4420">
        <w:rPr>
          <w:rFonts w:ascii="Times New Roman" w:hAnsi="Times New Roman"/>
          <w:vertAlign w:val="superscript"/>
        </w:rPr>
        <w:t>1</w:t>
      </w:r>
      <w:r w:rsidRPr="001A4420">
        <w:rPr>
          <w:rFonts w:ascii="Times New Roman" w:hAnsi="Times New Roman"/>
        </w:rPr>
        <w:t xml:space="preserve">, </w:t>
      </w:r>
      <w:proofErr w:type="spellStart"/>
      <w:r w:rsidRPr="001A4420">
        <w:rPr>
          <w:rFonts w:ascii="Times New Roman" w:hAnsi="Times New Roman"/>
        </w:rPr>
        <w:t>Feyi</w:t>
      </w:r>
      <w:proofErr w:type="spellEnd"/>
      <w:r w:rsidRPr="001A4420">
        <w:rPr>
          <w:rFonts w:ascii="Times New Roman" w:hAnsi="Times New Roman"/>
        </w:rPr>
        <w:t xml:space="preserve"> Wang</w:t>
      </w:r>
      <w:r w:rsidRPr="001A4420">
        <w:rPr>
          <w:rFonts w:ascii="Times New Roman" w:hAnsi="Times New Roman"/>
          <w:vertAlign w:val="superscript"/>
        </w:rPr>
        <w:t>1</w:t>
      </w:r>
      <w:ins w:id="0" w:author="Klasky, Scott A." w:date="2016-01-27T11:08:00Z">
        <w:r w:rsidR="006034A0">
          <w:rPr>
            <w:rFonts w:ascii="Times New Roman" w:hAnsi="Times New Roman"/>
          </w:rPr>
          <w:t>, C. S. Chang</w:t>
        </w:r>
      </w:ins>
      <w:ins w:id="1" w:author="Klasky, Scott A." w:date="2016-01-27T11:11:00Z">
        <w:r w:rsidR="006034A0">
          <w:rPr>
            <w:rFonts w:ascii="Times New Roman" w:hAnsi="Times New Roman"/>
            <w:vertAlign w:val="superscript"/>
          </w:rPr>
          <w:t>8</w:t>
        </w:r>
      </w:ins>
      <w:ins w:id="2" w:author="Klasky, Scott A." w:date="2016-01-27T11:08:00Z">
        <w:r w:rsidR="006034A0">
          <w:rPr>
            <w:rFonts w:ascii="Times New Roman" w:hAnsi="Times New Roman"/>
          </w:rPr>
          <w:t>, M. Churchill</w:t>
        </w:r>
      </w:ins>
      <w:ins w:id="3" w:author="Klasky, Scott A." w:date="2016-01-27T11:11:00Z">
        <w:r w:rsidR="006034A0">
          <w:rPr>
            <w:rFonts w:ascii="Times New Roman" w:hAnsi="Times New Roman"/>
            <w:vertAlign w:val="superscript"/>
          </w:rPr>
          <w:t>8</w:t>
        </w:r>
      </w:ins>
      <w:ins w:id="4" w:author="Klasky, Scott A." w:date="2016-01-27T11:08:00Z">
        <w:r w:rsidR="006034A0">
          <w:rPr>
            <w:rFonts w:ascii="Times New Roman" w:hAnsi="Times New Roman"/>
          </w:rPr>
          <w:t>, S. Ethier</w:t>
        </w:r>
      </w:ins>
      <w:ins w:id="5" w:author="Klasky, Scott A." w:date="2016-01-27T11:11:00Z">
        <w:r w:rsidR="006034A0">
          <w:rPr>
            <w:rFonts w:ascii="Times New Roman" w:hAnsi="Times New Roman"/>
            <w:vertAlign w:val="superscript"/>
          </w:rPr>
          <w:t>8</w:t>
        </w:r>
      </w:ins>
      <w:ins w:id="6" w:author="Klasky, Scott A." w:date="2016-01-27T11:08:00Z">
        <w:r w:rsidR="006034A0">
          <w:rPr>
            <w:rFonts w:ascii="Times New Roman" w:hAnsi="Times New Roman"/>
          </w:rPr>
          <w:t xml:space="preserve"> </w:t>
        </w:r>
      </w:ins>
    </w:p>
    <w:p w14:paraId="5DF6B351" w14:textId="5D06047C" w:rsidR="00C70A19"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36D8BF36" w14:textId="78EE6C3D"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ins w:id="7" w:author="Klasky, Scott A." w:date="2016-01-27T11:11:00Z">
        <w:r w:rsidR="006034A0">
          <w:rPr>
            <w:rFonts w:ascii="Times New Roman" w:hAnsi="Times New Roman"/>
          </w:rPr>
          <w:t xml:space="preserve">, </w:t>
        </w:r>
        <w:r w:rsidR="006034A0">
          <w:rPr>
            <w:rFonts w:ascii="Times New Roman" w:hAnsi="Times New Roman"/>
            <w:vertAlign w:val="superscript"/>
          </w:rPr>
          <w:t>8</w:t>
        </w:r>
        <w:r w:rsidR="006034A0">
          <w:rPr>
            <w:rFonts w:ascii="Times New Roman" w:hAnsi="Times New Roman"/>
          </w:rPr>
          <w:t>P</w:t>
        </w:r>
        <w:bookmarkStart w:id="8" w:name="_GoBack"/>
        <w:bookmarkEnd w:id="8"/>
        <w:r w:rsidR="006034A0">
          <w:rPr>
            <w:rFonts w:ascii="Times New Roman" w:hAnsi="Times New Roman"/>
          </w:rPr>
          <w:t>PPL</w:t>
        </w:r>
      </w:ins>
      <w:r w:rsidR="005A6BF7" w:rsidRPr="001A4420">
        <w:rPr>
          <w:rFonts w:ascii="Times New Roman" w:hAnsi="Times New Roman"/>
        </w:rPr>
        <w:t xml:space="preserve"> </w:t>
      </w:r>
    </w:p>
    <w:p w14:paraId="342C3E94" w14:textId="77777777" w:rsidR="00B9536D" w:rsidRPr="001A4420" w:rsidRDefault="00B9536D" w:rsidP="004849EC">
      <w:pPr>
        <w:rPr>
          <w:rFonts w:ascii="Times New Roman" w:hAnsi="Times New Roman"/>
        </w:rPr>
      </w:pPr>
    </w:p>
    <w:p w14:paraId="206983F1" w14:textId="77777777" w:rsidR="00D46A19" w:rsidRPr="001A4420" w:rsidRDefault="00D46A19" w:rsidP="004849EC">
      <w:pPr>
        <w:rPr>
          <w:rFonts w:ascii="Times New Roman" w:hAnsi="Times New Roman"/>
        </w:rPr>
        <w:sectPr w:rsidR="00D46A19" w:rsidRPr="001A4420" w:rsidSect="00D46A19">
          <w:headerReference w:type="even" r:id="rId8"/>
          <w:headerReference w:type="default" r:id="rId9"/>
          <w:type w:val="continuous"/>
          <w:pgSz w:w="12240" w:h="15840" w:code="1"/>
          <w:pgMar w:top="1008" w:right="936" w:bottom="1008" w:left="936" w:header="432" w:footer="432" w:gutter="0"/>
          <w:cols w:space="288"/>
        </w:sectPr>
      </w:pPr>
    </w:p>
    <w:p w14:paraId="7DB3F6A0" w14:textId="1ADA5B05"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r w:rsidR="00B802B2">
        <w:rPr>
          <w:rFonts w:ascii="Times New Roman" w:hAnsi="Times New Roman"/>
        </w:rPr>
        <w:t xml:space="preserve">related issues are </w:t>
      </w:r>
      <w:r w:rsidR="00955A27">
        <w:rPr>
          <w:rFonts w:ascii="Times New Roman" w:hAnsi="Times New Roman"/>
        </w:rPr>
        <w:t>becoming</w:t>
      </w:r>
      <w:r w:rsidR="00B802B2" w:rsidRPr="001A4420">
        <w:rPr>
          <w:rFonts w:ascii="Times New Roman" w:hAnsi="Times New Roman"/>
        </w:rPr>
        <w:t xml:space="preserve"> </w:t>
      </w:r>
      <w:r w:rsidR="00E63431" w:rsidRPr="001A4420">
        <w:rPr>
          <w:rFonts w:ascii="Times New Roman" w:hAnsi="Times New Roman"/>
        </w:rPr>
        <w:t>critical factors</w:t>
      </w:r>
      <w:r w:rsidR="00B802B2">
        <w:rPr>
          <w:rFonts w:ascii="Times New Roman" w:hAnsi="Times New Roman"/>
        </w:rPr>
        <w:t xml:space="preserve"> that determine</w:t>
      </w:r>
      <w:r w:rsidR="00E63431" w:rsidRPr="001A4420">
        <w:rPr>
          <w:rFonts w:ascii="Times New Roman" w:hAnsi="Times New Roman"/>
        </w:rPr>
        <w:t xml:space="preserve"> how and where we do computing. Popular approaches </w:t>
      </w:r>
      <w:r w:rsidR="00B802B2">
        <w:rPr>
          <w:rFonts w:ascii="Times New Roman" w:hAnsi="Times New Roman"/>
        </w:rPr>
        <w:t xml:space="preserve">used by traditional </w:t>
      </w:r>
      <w:r w:rsidR="00E63431" w:rsidRPr="001A4420">
        <w:rPr>
          <w:rFonts w:ascii="Times New Roman" w:hAnsi="Times New Roman"/>
        </w:rPr>
        <w:t xml:space="preserve">I/O </w:t>
      </w:r>
      <w:r w:rsidR="00B802B2">
        <w:rPr>
          <w:rFonts w:ascii="Times New Roman" w:hAnsi="Times New Roman"/>
        </w:rPr>
        <w:t xml:space="preserve">solution </w:t>
      </w:r>
      <w:r w:rsidR="00E63431" w:rsidRPr="001A4420">
        <w:rPr>
          <w:rFonts w:ascii="Times New Roman" w:hAnsi="Times New Roman"/>
        </w:rPr>
        <w:t xml:space="preserve">and storage libraries become increasingly bottlenecked </w:t>
      </w:r>
      <w:r w:rsidR="00B802B2">
        <w:rPr>
          <w:rFonts w:ascii="Times New Roman" w:hAnsi="Times New Roman"/>
        </w:rPr>
        <w:t xml:space="preserve">due to their </w:t>
      </w:r>
      <w:r w:rsidR="00E63431" w:rsidRPr="001A4420">
        <w:rPr>
          <w:rFonts w:ascii="Times New Roman" w:hAnsi="Times New Roman"/>
        </w:rPr>
        <w:t xml:space="preserve">assumptions </w:t>
      </w:r>
      <w:r w:rsidR="00B802B2">
        <w:rPr>
          <w:rFonts w:ascii="Times New Roman" w:hAnsi="Times New Roman"/>
        </w:rPr>
        <w:t>about</w:t>
      </w:r>
      <w:r w:rsidR="00B802B2" w:rsidRPr="001A4420">
        <w:rPr>
          <w:rFonts w:ascii="Times New Roman" w:hAnsi="Times New Roman"/>
        </w:rPr>
        <w:t xml:space="preserve"> </w:t>
      </w:r>
      <w:r w:rsidR="00E63431" w:rsidRPr="001A4420">
        <w:rPr>
          <w:rFonts w:ascii="Times New Roman" w:hAnsi="Times New Roman"/>
        </w:rPr>
        <w:t>data movement, re-</w:t>
      </w:r>
      <w:r w:rsidR="00B802B2">
        <w:rPr>
          <w:rFonts w:ascii="Times New Roman" w:hAnsi="Times New Roman"/>
        </w:rPr>
        <w:t>organization</w:t>
      </w:r>
      <w:r w:rsidR="00E63431" w:rsidRPr="001A4420">
        <w:rPr>
          <w:rFonts w:ascii="Times New Roman" w:hAnsi="Times New Roman"/>
        </w:rPr>
        <w:t xml:space="preserve">, and storage. </w:t>
      </w:r>
      <w:r w:rsidR="007A6AC5">
        <w:rPr>
          <w:rFonts w:ascii="Times New Roman" w:hAnsi="Times New Roman"/>
        </w:rPr>
        <w:t>While, n</w:t>
      </w:r>
      <w:r w:rsidR="00E63431" w:rsidRPr="001A4420">
        <w:rPr>
          <w:rFonts w:ascii="Times New Roman" w:hAnsi="Times New Roman"/>
        </w:rPr>
        <w:t>ew technologies</w:t>
      </w:r>
      <w:r w:rsidR="007A6AC5">
        <w:rPr>
          <w:rFonts w:ascii="Times New Roman" w:hAnsi="Times New Roman"/>
        </w:rPr>
        <w:t>,</w:t>
      </w:r>
      <w:r w:rsidR="00E63431" w:rsidRPr="001A4420">
        <w:rPr>
          <w:rFonts w:ascii="Times New Roman" w:hAnsi="Times New Roman"/>
        </w:rPr>
        <w:t xml:space="preserve"> such as “b</w:t>
      </w:r>
      <w:r w:rsidR="00E5270F">
        <w:rPr>
          <w:rFonts w:ascii="Times New Roman" w:hAnsi="Times New Roman"/>
        </w:rPr>
        <w:t>u</w:t>
      </w:r>
      <w:r w:rsidR="007A6AC5">
        <w:rPr>
          <w:rFonts w:ascii="Times New Roman" w:hAnsi="Times New Roman"/>
        </w:rPr>
        <w:t>r</w:t>
      </w:r>
      <w:r w:rsidR="00E5270F">
        <w:rPr>
          <w:rFonts w:ascii="Times New Roman" w:hAnsi="Times New Roman"/>
        </w:rPr>
        <w:t>st buffers”</w:t>
      </w:r>
      <w:r w:rsidR="007A6AC5">
        <w:rPr>
          <w:rFonts w:ascii="Times New Roman" w:hAnsi="Times New Roman"/>
        </w:rPr>
        <w:t>,</w:t>
      </w:r>
      <w:r w:rsidR="00E5270F">
        <w:rPr>
          <w:rFonts w:ascii="Times New Roman" w:hAnsi="Times New Roman"/>
        </w:rPr>
        <w:t xml:space="preserve"> </w:t>
      </w:r>
      <w:r w:rsidR="007A6AC5">
        <w:rPr>
          <w:rFonts w:ascii="Times New Roman" w:hAnsi="Times New Roman"/>
        </w:rPr>
        <w:t xml:space="preserve">can </w:t>
      </w:r>
      <w:r w:rsidR="00E5270F">
        <w:rPr>
          <w:rFonts w:ascii="Times New Roman" w:hAnsi="Times New Roman"/>
        </w:rPr>
        <w:t>help address s</w:t>
      </w:r>
      <w:r w:rsidR="00E63431" w:rsidRPr="001A4420">
        <w:rPr>
          <w:rFonts w:ascii="Times New Roman" w:hAnsi="Times New Roman"/>
        </w:rPr>
        <w:t xml:space="preserve">ome of the short-term performance </w:t>
      </w:r>
      <w:r w:rsidR="007A6AC5">
        <w:rPr>
          <w:rFonts w:ascii="Times New Roman" w:hAnsi="Times New Roman"/>
        </w:rPr>
        <w:t>issues</w:t>
      </w:r>
      <w:r w:rsidR="00E63431" w:rsidRPr="001A4420">
        <w:rPr>
          <w:rFonts w:ascii="Times New Roman" w:hAnsi="Times New Roman"/>
        </w:rPr>
        <w:t xml:space="preserve">, </w:t>
      </w:r>
      <w:r w:rsidR="007A6AC5">
        <w:rPr>
          <w:rFonts w:ascii="Times New Roman" w:hAnsi="Times New Roman"/>
        </w:rPr>
        <w:t xml:space="preserve">it is essential that we reexamine </w:t>
      </w:r>
      <w:r w:rsidR="00E63431" w:rsidRPr="001A4420">
        <w:rPr>
          <w:rFonts w:ascii="Times New Roman" w:hAnsi="Times New Roman"/>
        </w:rPr>
        <w:t xml:space="preserve">the underlying storage and I/O infrastructure to </w:t>
      </w:r>
      <w:r w:rsidR="007A6AC5">
        <w:rPr>
          <w:rFonts w:ascii="Times New Roman" w:hAnsi="Times New Roman"/>
        </w:rPr>
        <w:t>effectively support requirements and challenges at exascale and beyond</w:t>
      </w:r>
      <w:r w:rsidR="00E5270F">
        <w:rPr>
          <w:rFonts w:ascii="Times New Roman" w:hAnsi="Times New Roman"/>
        </w:rPr>
        <w:t>.</w:t>
      </w:r>
      <w:r w:rsidR="007A6AC5">
        <w:rPr>
          <w:rFonts w:ascii="Times New Roman" w:hAnsi="Times New Roman"/>
        </w:rPr>
        <w:t xml:space="preserve"> </w:t>
      </w:r>
      <w:r w:rsidR="006C731E">
        <w:rPr>
          <w:rFonts w:ascii="Times New Roman" w:hAnsi="Times New Roman"/>
        </w:rPr>
        <w:t xml:space="preserve">In this paper we present </w:t>
      </w:r>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r w:rsidR="006C731E">
        <w:rPr>
          <w:rFonts w:ascii="Times New Roman" w:hAnsi="Times New Roman"/>
        </w:rPr>
        <w:t>, which is based on</w:t>
      </w:r>
      <w:r w:rsidR="004F1DB6" w:rsidRPr="001A4420">
        <w:rPr>
          <w:rFonts w:ascii="Times New Roman" w:hAnsi="Times New Roman"/>
        </w:rPr>
        <w:t xml:space="preserve"> </w:t>
      </w:r>
      <w:r w:rsidR="003231EA" w:rsidRPr="001A4420">
        <w:rPr>
          <w:rFonts w:ascii="Times New Roman" w:hAnsi="Times New Roman"/>
        </w:rPr>
        <w:t xml:space="preserve">allowing users to </w:t>
      </w:r>
      <w:r w:rsidR="006C731E">
        <w:rPr>
          <w:rFonts w:ascii="Times New Roman" w:hAnsi="Times New Roman"/>
        </w:rPr>
        <w:t xml:space="preserve">inject </w:t>
      </w:r>
      <w:r w:rsidR="003231EA" w:rsidRPr="001A4420">
        <w:rPr>
          <w:rFonts w:ascii="Times New Roman" w:hAnsi="Times New Roman"/>
        </w:rPr>
        <w:t>application knowledge into the system</w:t>
      </w:r>
      <w:r w:rsidR="006C731E">
        <w:rPr>
          <w:rFonts w:ascii="Times New Roman" w:hAnsi="Times New Roman"/>
        </w:rPr>
        <w:t xml:space="preserve"> and leveraging this knowledge</w:t>
      </w:r>
      <w:r w:rsidR="003231EA" w:rsidRPr="001A4420">
        <w:rPr>
          <w:rFonts w:ascii="Times New Roman" w:hAnsi="Times New Roman"/>
        </w:rPr>
        <w:t xml:space="preserve"> to better manage, store, and access </w:t>
      </w:r>
      <w:r w:rsidR="00EF0409">
        <w:rPr>
          <w:rFonts w:ascii="Times New Roman" w:hAnsi="Times New Roman"/>
        </w:rPr>
        <w:t xml:space="preserve">large </w:t>
      </w:r>
      <w:r w:rsidR="003231EA" w:rsidRPr="001A4420">
        <w:rPr>
          <w:rFonts w:ascii="Times New Roman" w:hAnsi="Times New Roman"/>
        </w:rPr>
        <w:t>data</w:t>
      </w:r>
      <w:r w:rsidR="00EF0409">
        <w:rPr>
          <w:rFonts w:ascii="Times New Roman" w:hAnsi="Times New Roman"/>
        </w:rPr>
        <w:t xml:space="preserve"> volumes so as </w:t>
      </w:r>
      <w:r w:rsidR="00EF0409" w:rsidRPr="001A4420">
        <w:rPr>
          <w:rFonts w:ascii="Times New Roman" w:hAnsi="Times New Roman"/>
        </w:rPr>
        <w:t>to minimize the time to</w:t>
      </w:r>
      <w:r w:rsidR="00EF0409">
        <w:rPr>
          <w:rFonts w:ascii="Times New Roman" w:hAnsi="Times New Roman"/>
        </w:rPr>
        <w:t xml:space="preserve"> scientific</w:t>
      </w:r>
      <w:r w:rsidR="00EF0409" w:rsidRPr="001A4420">
        <w:rPr>
          <w:rFonts w:ascii="Times New Roman" w:hAnsi="Times New Roman"/>
        </w:rPr>
        <w:t xml:space="preserve"> insight</w:t>
      </w:r>
      <w:r w:rsidR="00EF0409">
        <w:rPr>
          <w:rFonts w:ascii="Times New Roman" w:hAnsi="Times New Roman"/>
        </w:rPr>
        <w:t>s</w:t>
      </w:r>
      <w:r w:rsidR="003231EA" w:rsidRPr="001A4420">
        <w:rPr>
          <w:rFonts w:ascii="Times New Roman" w:hAnsi="Times New Roman"/>
        </w:rPr>
        <w:t xml:space="preserve">. </w:t>
      </w:r>
      <w:r w:rsidR="006C731E">
        <w:rPr>
          <w:rFonts w:ascii="Times New Roman" w:hAnsi="Times New Roman"/>
        </w:rPr>
        <w:t xml:space="preserve">Central to our approach is the </w:t>
      </w:r>
      <w:r w:rsidR="006C731E" w:rsidRPr="001A4420">
        <w:rPr>
          <w:rFonts w:ascii="Times New Roman" w:hAnsi="Times New Roman"/>
        </w:rPr>
        <w:t xml:space="preserve">distinction between the data, metadata, and </w:t>
      </w:r>
      <w:r w:rsidR="006C731E">
        <w:rPr>
          <w:rFonts w:ascii="Times New Roman" w:hAnsi="Times New Roman"/>
        </w:rPr>
        <w:t xml:space="preserve">the </w:t>
      </w:r>
      <w:r w:rsidR="006C731E" w:rsidRPr="001A4420">
        <w:rPr>
          <w:rFonts w:ascii="Times New Roman" w:hAnsi="Times New Roman"/>
        </w:rPr>
        <w:t xml:space="preserve">knowledge contained </w:t>
      </w:r>
      <w:r w:rsidR="006C731E">
        <w:rPr>
          <w:rFonts w:ascii="Times New Roman" w:hAnsi="Times New Roman"/>
        </w:rPr>
        <w:t>therein</w:t>
      </w:r>
      <w:r w:rsidR="008404C7">
        <w:rPr>
          <w:rFonts w:ascii="Times New Roman" w:hAnsi="Times New Roman"/>
        </w:rPr>
        <w:t>, transferred from the user to the system by describing “utility” of data as it ages</w:t>
      </w:r>
      <w:r w:rsidR="006C731E">
        <w:rPr>
          <w:rFonts w:ascii="Times New Roman" w:hAnsi="Times New Roman"/>
        </w:rPr>
        <w:t>.</w:t>
      </w:r>
    </w:p>
    <w:p w14:paraId="5269CEAD"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C9C8A6C" w14:textId="45E288E3" w:rsidR="00973978"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4A39B0"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4A39B0" w:rsidRPr="001A4420">
        <w:rPr>
          <w:rFonts w:ascii="Times New Roman" w:hAnsi="Times New Roman"/>
        </w:rPr>
      </w:r>
      <w:r w:rsidR="004A39B0" w:rsidRPr="001A4420">
        <w:rPr>
          <w:rFonts w:ascii="Times New Roman" w:hAnsi="Times New Roman"/>
        </w:rPr>
        <w:fldChar w:fldCharType="separate"/>
      </w:r>
      <w:r w:rsidR="00DE5566">
        <w:rPr>
          <w:rFonts w:ascii="Times New Roman" w:hAnsi="Times New Roman"/>
          <w:noProof/>
        </w:rPr>
        <w:t>3</w:t>
      </w:r>
      <w:r w:rsidR="004A39B0"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r w:rsidR="002B4156">
        <w:rPr>
          <w:rFonts w:ascii="Times New Roman" w:hAnsi="Times New Roman"/>
        </w:rPr>
        <w:t xml:space="preserve"> at extreme scales</w:t>
      </w:r>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r w:rsidR="00973978">
        <w:rPr>
          <w:rFonts w:ascii="Times New Roman" w:hAnsi="Times New Roman"/>
        </w:rPr>
        <w:t xml:space="preserve">new </w:t>
      </w:r>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r w:rsidR="002B4156">
        <w:rPr>
          <w:rFonts w:ascii="Times New Roman" w:hAnsi="Times New Roman"/>
        </w:rPr>
        <w:t>,</w:t>
      </w:r>
      <w:r w:rsidR="004A39B0" w:rsidRPr="001A4420">
        <w:rPr>
          <w:rFonts w:ascii="Times New Roman" w:hAnsi="Times New Roman"/>
        </w:rPr>
        <w:t xml:space="preserve"> and analyzed for months afterwards.</w:t>
      </w:r>
      <w:r w:rsidR="000C42AE">
        <w:rPr>
          <w:rFonts w:ascii="Times New Roman" w:hAnsi="Times New Roman"/>
        </w:rPr>
        <w:t xml:space="preserve"> </w:t>
      </w:r>
    </w:p>
    <w:p w14:paraId="48086E9B" w14:textId="64DEA834" w:rsidR="002F674E" w:rsidRDefault="002B4156" w:rsidP="00C56CBB">
      <w:r>
        <w:t xml:space="preserve">In this section, we present an example to illustrate these challenges and to motivate the research. </w:t>
      </w:r>
      <w:r w:rsidR="002F674E">
        <w:t>Next we</w:t>
      </w:r>
      <w:r w:rsidR="005F3F45">
        <w:t xml:space="preserve"> describe </w:t>
      </w:r>
      <w:r w:rsidR="002F674E">
        <w:t>our guiding principles</w:t>
      </w:r>
      <w:r w:rsidR="00E632B5">
        <w:t xml:space="preserve"> to help tackle these challenges</w:t>
      </w:r>
      <w:r w:rsidR="002F674E">
        <w:t xml:space="preserve">. In the subsequent sections we describe </w:t>
      </w:r>
      <w:r w:rsidR="005F3F45">
        <w:t xml:space="preserve">the key </w:t>
      </w:r>
      <w:r w:rsidR="005F3F45" w:rsidRPr="001A4420">
        <w:t>applied mathematics and computer science</w:t>
      </w:r>
      <w:r w:rsidR="005F3F45">
        <w:t xml:space="preserve"> research components of SIRIUS. </w:t>
      </w:r>
      <w:r w:rsidR="002F674E">
        <w:t>Here we introduce a new approach</w:t>
      </w:r>
      <w:r w:rsidR="00E632B5">
        <w:t>, data refactoring using an auditor,</w:t>
      </w:r>
      <w:r w:rsidR="002F674E">
        <w:t xml:space="preserve"> to aid in the separation of information from data. Finally, we describe the key challenges when this approach is realized, along with the future obstacle to manage the data lifecycle at extreme scales. </w:t>
      </w:r>
    </w:p>
    <w:p w14:paraId="404DC0A4" w14:textId="77777777" w:rsidR="00850634" w:rsidRPr="001A4420" w:rsidRDefault="0094429F">
      <w:pPr>
        <w:pStyle w:val="Heading2"/>
      </w:pPr>
      <w:r w:rsidRPr="001A4420">
        <w:t>Illustrative Example</w:t>
      </w:r>
    </w:p>
    <w:p w14:paraId="01E42A93" w14:textId="7953C40C" w:rsidR="00251F9F" w:rsidRPr="001A4420" w:rsidRDefault="002F674E" w:rsidP="004849EC">
      <w:pPr>
        <w:rPr>
          <w:rFonts w:ascii="Times New Roman" w:hAnsi="Times New Roman"/>
        </w:rPr>
      </w:pPr>
      <w:r>
        <w:rPr>
          <w:rFonts w:ascii="Times New Roman" w:hAnsi="Times New Roman"/>
        </w:rPr>
        <w:t>Our</w:t>
      </w:r>
      <w:r w:rsidRPr="001A4420">
        <w:rPr>
          <w:rFonts w:ascii="Times New Roman" w:hAnsi="Times New Roman"/>
        </w:rPr>
        <w:t xml:space="preserve"> </w:t>
      </w:r>
      <w:r w:rsidR="00251F9F" w:rsidRPr="001A4420">
        <w:rPr>
          <w:rFonts w:ascii="Times New Roman" w:hAnsi="Times New Roman"/>
        </w:rPr>
        <w:t>motivating use case is a series of simulations of the ITER fusion experiments using the XGC1</w:t>
      </w:r>
      <w:r w:rsidR="000C42AE">
        <w:rPr>
          <w:rFonts w:ascii="Times New Roman" w:hAnsi="Times New Roman"/>
        </w:rPr>
        <w:fldChar w:fldCharType="begin"/>
      </w:r>
      <w:r w:rsidR="000C42AE">
        <w:rPr>
          <w:rFonts w:ascii="Times New Roman" w:hAnsi="Times New Roman"/>
        </w:rPr>
        <w:instrText xml:space="preserve"> REF _Ref441569952 \r \h </w:instrText>
      </w:r>
      <w:r w:rsidR="000C42AE">
        <w:rPr>
          <w:rFonts w:ascii="Times New Roman" w:hAnsi="Times New Roman"/>
        </w:rPr>
      </w:r>
      <w:r w:rsidR="000C42AE">
        <w:rPr>
          <w:rFonts w:ascii="Times New Roman" w:hAnsi="Times New Roman"/>
        </w:rPr>
        <w:fldChar w:fldCharType="separate"/>
      </w:r>
      <w:r w:rsidR="000C42AE">
        <w:rPr>
          <w:rFonts w:ascii="Times New Roman" w:hAnsi="Times New Roman"/>
        </w:rPr>
        <w:t>[6]</w:t>
      </w:r>
      <w:r w:rsidR="000C42AE">
        <w:rPr>
          <w:rFonts w:ascii="Times New Roman" w:hAnsi="Times New Roman"/>
        </w:rPr>
        <w:fldChar w:fldCharType="end"/>
      </w:r>
      <w:r w:rsidR="00251F9F" w:rsidRPr="001A4420">
        <w:rPr>
          <w:rFonts w:ascii="Times New Roman" w:hAnsi="Times New Roman"/>
        </w:rPr>
        <w:t xml:space="preserve"> application. XGC1 is one of the largest applications used at the Department of Energy's (DOE</w:t>
      </w:r>
      <w:r w:rsidR="00E763AE">
        <w:rPr>
          <w:rFonts w:ascii="Times New Roman" w:hAnsi="Times New Roman"/>
        </w:rPr>
        <w:t>'s) Leadership Class Facilities</w:t>
      </w:r>
      <w:r w:rsidR="00251F9F" w:rsidRPr="001A4420">
        <w:rPr>
          <w:rFonts w:ascii="Times New Roman" w:hAnsi="Times New Roman"/>
        </w:rPr>
        <w:t xml:space="preserve"> with an allocation of over 300M hours</w:t>
      </w:r>
      <w:r w:rsidR="007D2F05">
        <w:rPr>
          <w:rFonts w:ascii="Times New Roman" w:hAnsi="Times New Roman"/>
        </w:rPr>
        <w:t xml:space="preserve"> in 2016</w:t>
      </w:r>
      <w:r w:rsidR="00251F9F" w:rsidRPr="001A4420">
        <w:rPr>
          <w:rFonts w:ascii="Times New Roman" w:hAnsi="Times New Roman"/>
        </w:rPr>
        <w:t>.</w:t>
      </w:r>
      <w:r w:rsidR="004849EC" w:rsidRPr="001A4420">
        <w:rPr>
          <w:rFonts w:ascii="Times New Roman" w:hAnsi="Times New Roman"/>
        </w:rPr>
        <w:t xml:space="preserve"> </w:t>
      </w:r>
      <w:r w:rsidR="00251F9F"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00251F9F" w:rsidRPr="001A4420">
        <w:rPr>
          <w:rFonts w:ascii="Times New Roman" w:hAnsi="Times New Roman"/>
        </w:rPr>
        <w:t xml:space="preserve"> to produce 100 PB of data over </w:t>
      </w:r>
      <w:r w:rsidR="004849EC" w:rsidRPr="001A4420">
        <w:rPr>
          <w:rFonts w:ascii="Times New Roman" w:hAnsi="Times New Roman"/>
        </w:rPr>
        <w:t>ten</w:t>
      </w:r>
      <w:r w:rsidR="00251F9F" w:rsidRPr="001A4420">
        <w:rPr>
          <w:rFonts w:ascii="Times New Roman" w:hAnsi="Times New Roman"/>
        </w:rPr>
        <w:t xml:space="preserve"> days of</w:t>
      </w:r>
      <w:r w:rsidR="004849EC" w:rsidRPr="001A4420">
        <w:rPr>
          <w:rFonts w:ascii="Times New Roman" w:hAnsi="Times New Roman"/>
        </w:rPr>
        <w:t xml:space="preserve"> </w:t>
      </w:r>
      <w:r w:rsidR="00251F9F"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00251F9F" w:rsidRPr="001A4420">
        <w:rPr>
          <w:rFonts w:ascii="Times New Roman" w:hAnsi="Times New Roman"/>
        </w:rPr>
        <w:t xml:space="preserve"> and required a team of experts</w:t>
      </w:r>
      <w:r w:rsidR="00E763AE">
        <w:rPr>
          <w:rFonts w:ascii="Times New Roman" w:hAnsi="Times New Roman"/>
        </w:rPr>
        <w:t>,</w:t>
      </w:r>
      <w:r w:rsidR="00251F9F" w:rsidRPr="001A4420">
        <w:rPr>
          <w:rFonts w:ascii="Times New Roman" w:hAnsi="Times New Roman"/>
        </w:rPr>
        <w:t xml:space="preserve"> including</w:t>
      </w:r>
      <w:r w:rsidR="004849EC" w:rsidRPr="001A4420">
        <w:rPr>
          <w:rFonts w:ascii="Times New Roman" w:hAnsi="Times New Roman"/>
        </w:rPr>
        <w:t xml:space="preserve"> </w:t>
      </w:r>
      <w:r w:rsidR="00251F9F" w:rsidRPr="001A4420">
        <w:rPr>
          <w:rFonts w:ascii="Times New Roman" w:hAnsi="Times New Roman"/>
        </w:rPr>
        <w:t>the user group and I/O and storage personnel</w:t>
      </w:r>
      <w:r w:rsidR="00E763AE">
        <w:rPr>
          <w:rFonts w:ascii="Times New Roman" w:hAnsi="Times New Roman"/>
        </w:rPr>
        <w:t>,</w:t>
      </w:r>
      <w:r w:rsidR="00251F9F" w:rsidRPr="001A4420">
        <w:rPr>
          <w:rFonts w:ascii="Times New Roman" w:hAnsi="Times New Roman"/>
        </w:rPr>
        <w:t xml:space="preserve"> to help ensure that the maximum</w:t>
      </w:r>
      <w:r w:rsidR="004849EC" w:rsidRPr="001A4420">
        <w:rPr>
          <w:rFonts w:ascii="Times New Roman" w:hAnsi="Times New Roman"/>
        </w:rPr>
        <w:t xml:space="preserve"> </w:t>
      </w:r>
      <w:r w:rsidR="00251F9F" w:rsidRPr="001A4420">
        <w:rPr>
          <w:rFonts w:ascii="Times New Roman" w:hAnsi="Times New Roman"/>
        </w:rPr>
        <w:t xml:space="preserve">amount of information would be saved. Due to </w:t>
      </w:r>
      <w:r w:rsidR="00251F9F" w:rsidRPr="001A4420">
        <w:rPr>
          <w:rFonts w:ascii="Times New Roman" w:hAnsi="Times New Roman"/>
        </w:rPr>
        <w:lastRenderedPageBreak/>
        <w:t>physical resource limitations,</w:t>
      </w:r>
      <w:r w:rsidR="004849EC" w:rsidRPr="001A4420">
        <w:rPr>
          <w:rFonts w:ascii="Times New Roman" w:hAnsi="Times New Roman"/>
        </w:rPr>
        <w:t xml:space="preserve"> </w:t>
      </w:r>
      <w:r w:rsidR="00251F9F" w:rsidRPr="001A4420">
        <w:rPr>
          <w:rFonts w:ascii="Times New Roman" w:hAnsi="Times New Roman"/>
        </w:rPr>
        <w:t>the simulation was immediate</w:t>
      </w:r>
      <w:r w:rsidR="004849EC" w:rsidRPr="001A4420">
        <w:rPr>
          <w:rFonts w:ascii="Times New Roman" w:hAnsi="Times New Roman"/>
        </w:rPr>
        <w:t xml:space="preserve">ly restricted to write about 10 </w:t>
      </w:r>
      <w:r w:rsidR="00251F9F" w:rsidRPr="001A4420">
        <w:rPr>
          <w:rFonts w:ascii="Times New Roman" w:hAnsi="Times New Roman"/>
        </w:rPr>
        <w:t>PB. However,</w:t>
      </w:r>
      <w:r w:rsidR="004849EC" w:rsidRPr="001A4420">
        <w:rPr>
          <w:rFonts w:ascii="Times New Roman" w:hAnsi="Times New Roman"/>
        </w:rPr>
        <w:t xml:space="preserve"> </w:t>
      </w:r>
      <w:r w:rsidR="00251F9F"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00251F9F"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00251F9F" w:rsidRPr="001A4420">
        <w:rPr>
          <w:rFonts w:ascii="Times New Roman" w:hAnsi="Times New Roman"/>
        </w:rPr>
        <w:t>.</w:t>
      </w:r>
    </w:p>
    <w:p w14:paraId="2941F876" w14:textId="23E59E52"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 xml:space="preserve">ded into two categories: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62E57D0A" w14:textId="73AC438E" w:rsidR="004F1DB6" w:rsidRPr="001A4420" w:rsidRDefault="004F1DB6" w:rsidP="004F1DB6">
      <w:pPr>
        <w:rPr>
          <w:rFonts w:ascii="Times New Roman" w:hAnsi="Times New Roman"/>
        </w:rPr>
      </w:pPr>
      <w:r w:rsidRPr="001A4420">
        <w:rPr>
          <w:rFonts w:ascii="Times New Roman" w:hAnsi="Times New Roman"/>
        </w:rPr>
        <w:t>To accomplish this, the application and storage teams developed new application specific data reduction techniques and added them to the ADIOS</w:t>
      </w:r>
      <w:r w:rsidR="000C42AE">
        <w:rPr>
          <w:rFonts w:ascii="Times New Roman" w:hAnsi="Times New Roman"/>
        </w:rPr>
        <w:fldChar w:fldCharType="begin"/>
      </w:r>
      <w:r w:rsidR="000C42AE">
        <w:rPr>
          <w:rFonts w:ascii="Times New Roman" w:hAnsi="Times New Roman"/>
        </w:rPr>
        <w:instrText xml:space="preserve"> REF _Ref441569626 \r \h </w:instrText>
      </w:r>
      <w:r w:rsidR="000C42AE">
        <w:rPr>
          <w:rFonts w:ascii="Times New Roman" w:hAnsi="Times New Roman"/>
        </w:rPr>
      </w:r>
      <w:r w:rsidR="000C42AE">
        <w:rPr>
          <w:rFonts w:ascii="Times New Roman" w:hAnsi="Times New Roman"/>
        </w:rPr>
        <w:fldChar w:fldCharType="separate"/>
      </w:r>
      <w:r w:rsidR="00207EE2">
        <w:rPr>
          <w:rFonts w:ascii="Times New Roman" w:hAnsi="Times New Roman"/>
        </w:rPr>
        <w:t>[4]</w:t>
      </w:r>
      <w:r w:rsidR="000C42AE">
        <w:rPr>
          <w:rFonts w:ascii="Times New Roman" w:hAnsi="Times New Roman"/>
        </w:rPr>
        <w:fldChar w:fldCharType="end"/>
      </w:r>
      <w:r w:rsidRPr="001A4420">
        <w:rPr>
          <w:rFonts w:ascii="Times New Roman" w:hAnsi="Times New Roman"/>
        </w:rPr>
        <w:t xml:space="preserve">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 xml:space="preserve">resources for the run, the entire file system was shared resulting in very high I/O variability. Addressing this variability, caused by contention on shared resources, is an ongoing concern. </w:t>
      </w:r>
      <w:r w:rsidR="003D54F6">
        <w:rPr>
          <w:rFonts w:ascii="Times New Roman" w:hAnsi="Times New Roman"/>
        </w:rPr>
        <w:t xml:space="preserve">Earlier efforts </w:t>
      </w:r>
      <w:r w:rsidR="00DE5566">
        <w:rPr>
          <w:rFonts w:ascii="Times New Roman" w:hAnsi="Times New Roman"/>
        </w:rPr>
        <w:fldChar w:fldCharType="begin"/>
      </w:r>
      <w:r w:rsidR="00DE5566">
        <w:rPr>
          <w:rFonts w:ascii="Times New Roman" w:hAnsi="Times New Roman"/>
        </w:rPr>
        <w:instrText xml:space="preserve"> REF _Ref313892020 \r \h </w:instrText>
      </w:r>
      <w:r w:rsidR="00DE5566">
        <w:rPr>
          <w:rFonts w:ascii="Times New Roman" w:hAnsi="Times New Roman"/>
        </w:rPr>
      </w:r>
      <w:r w:rsidR="00DE5566">
        <w:rPr>
          <w:rFonts w:ascii="Times New Roman" w:hAnsi="Times New Roman"/>
        </w:rPr>
        <w:fldChar w:fldCharType="separate"/>
      </w:r>
      <w:r w:rsidR="00916E48">
        <w:rPr>
          <w:rFonts w:ascii="Times New Roman" w:hAnsi="Times New Roman"/>
        </w:rPr>
        <w:t>[1]</w:t>
      </w:r>
      <w:r w:rsidR="00DE5566">
        <w:rPr>
          <w:rFonts w:ascii="Times New Roman" w:hAnsi="Times New Roman"/>
        </w:rPr>
        <w:fldChar w:fldCharType="end"/>
      </w:r>
      <w:r w:rsidR="00DE5566">
        <w:rPr>
          <w:rFonts w:ascii="Times New Roman" w:hAnsi="Times New Roman"/>
        </w:rPr>
        <w:t xml:space="preserve"> are insufficient due to the immense data volumes, limited time available, and the number of </w:t>
      </w:r>
      <w:ins w:id="9" w:author="Klasky, Scott A." w:date="2016-01-27T10:21:00Z">
        <w:r w:rsidR="00BD7354">
          <w:rPr>
            <w:rFonts w:ascii="Times New Roman" w:hAnsi="Times New Roman"/>
          </w:rPr>
          <w:t xml:space="preserve">current </w:t>
        </w:r>
      </w:ins>
      <w:del w:id="10" w:author="Klasky, Scott A." w:date="2016-01-27T10:21:00Z">
        <w:r w:rsidR="00DE5566" w:rsidDel="00BD7354">
          <w:rPr>
            <w:rFonts w:ascii="Times New Roman" w:hAnsi="Times New Roman"/>
          </w:rPr>
          <w:delText>other users of the shared storage array</w:delText>
        </w:r>
      </w:del>
      <w:ins w:id="11" w:author="Klasky, Scott A." w:date="2016-01-27T10:21:00Z">
        <w:r w:rsidR="00BD7354">
          <w:rPr>
            <w:rFonts w:ascii="Times New Roman" w:hAnsi="Times New Roman"/>
          </w:rPr>
          <w:t>users</w:t>
        </w:r>
      </w:ins>
      <w:r w:rsidR="00DE5566">
        <w:rPr>
          <w:rFonts w:ascii="Times New Roman" w:hAnsi="Times New Roman"/>
        </w:rPr>
        <w:t>.</w:t>
      </w:r>
    </w:p>
    <w:p w14:paraId="18FAE5FE" w14:textId="3C3A2D01" w:rsidR="004849EC" w:rsidRPr="001A4420" w:rsidRDefault="00E632B5" w:rsidP="004F1DB6">
      <w:pPr>
        <w:rPr>
          <w:rFonts w:ascii="Times New Roman" w:hAnsi="Times New Roman"/>
        </w:rPr>
      </w:pPr>
      <w:r>
        <w:rPr>
          <w:rFonts w:ascii="Times New Roman" w:hAnsi="Times New Roman"/>
          <w:noProof/>
        </w:rPr>
        <mc:AlternateContent>
          <mc:Choice Requires="wpi">
            <w:drawing>
              <wp:anchor distT="0" distB="0" distL="114300" distR="114300" simplePos="0" relativeHeight="251660288" behindDoc="0" locked="0" layoutInCell="1" allowOverlap="1" wp14:anchorId="549EBE3F" wp14:editId="1EDD5755">
                <wp:simplePos x="0" y="0"/>
                <wp:positionH relativeFrom="column">
                  <wp:posOffset>1008743</wp:posOffset>
                </wp:positionH>
                <wp:positionV relativeFrom="paragraph">
                  <wp:posOffset>389231</wp:posOffset>
                </wp:positionV>
                <wp:extent cx="360" cy="360"/>
                <wp:effectExtent l="57150" t="57150" r="57150" b="5715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4CDA8E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8.45pt;margin-top:29.65pt;width:2.05pt;height: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">
                <v:imagedata r:id="rId11" o:title=""/>
              </v:shape>
            </w:pict>
          </mc:Fallback>
        </mc:AlternateContent>
      </w:r>
      <w:r w:rsidR="004F1DB6" w:rsidRPr="001A4420">
        <w:rPr>
          <w:rFonts w:ascii="Times New Roman" w:hAnsi="Times New Roman"/>
        </w:rPr>
        <w:t>The problems faced by this user workflow motivate our research here. The use case demonstrated three tiers of solutions are required</w:t>
      </w:r>
      <w:r w:rsidR="00DE5566">
        <w:rPr>
          <w:rFonts w:ascii="Times New Roman" w:hAnsi="Times New Roman"/>
        </w:rPr>
        <w:t>:</w:t>
      </w:r>
      <w:r w:rsidR="004F1DB6" w:rsidRPr="001A4420">
        <w:rPr>
          <w:rFonts w:ascii="Times New Roman" w:hAnsi="Times New Roman"/>
        </w:rPr>
        <w:t xml:space="preserve"> application level knowledge of data and how it will be used, middleware management of data and resources, and storage system level scheduling of resources. It als</w:t>
      </w:r>
      <w:r w:rsidR="00DE5566">
        <w:rPr>
          <w:rFonts w:ascii="Times New Roman" w:hAnsi="Times New Roman"/>
        </w:rPr>
        <w:t>o provided us with new insights.</w:t>
      </w:r>
      <w:r w:rsidR="004F1DB6" w:rsidRPr="001A4420">
        <w:rPr>
          <w:rFonts w:ascii="Times New Roman" w:hAnsi="Times New Roman"/>
        </w:rPr>
        <w:t xml:space="preserve">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w:t>
      </w:r>
      <w:r w:rsidR="00943FDA">
        <w:rPr>
          <w:rFonts w:ascii="Times New Roman" w:hAnsi="Times New Roman"/>
        </w:rPr>
        <w:t xml:space="preserve">the SIRIUS project and its research components. </w:t>
      </w:r>
    </w:p>
    <w:p w14:paraId="6C55F053" w14:textId="443B5F64" w:rsidR="00850634" w:rsidRPr="001A4420" w:rsidRDefault="00943FDA" w:rsidP="004849EC">
      <w:pPr>
        <w:pStyle w:val="Heading2"/>
        <w:rPr>
          <w:rFonts w:ascii="Times New Roman" w:hAnsi="Times New Roman"/>
          <w:caps/>
          <w:lang w:val="en-US"/>
        </w:rPr>
      </w:pPr>
      <w:r>
        <w:rPr>
          <w:rFonts w:ascii="Times New Roman" w:hAnsi="Times New Roman"/>
          <w:lang w:val="en-US"/>
        </w:rPr>
        <w:t>G</w:t>
      </w:r>
      <w:r w:rsidR="004F1DB6" w:rsidRPr="001A4420">
        <w:rPr>
          <w:rFonts w:ascii="Times New Roman" w:hAnsi="Times New Roman"/>
          <w:lang w:val="en-US"/>
        </w:rPr>
        <w:t xml:space="preserve">uiding principles of </w:t>
      </w:r>
      <w:r w:rsidR="004F1DB6" w:rsidRPr="001A4420">
        <w:rPr>
          <w:rFonts w:ascii="Times New Roman" w:hAnsi="Times New Roman"/>
          <w:caps/>
          <w:lang w:val="en-US"/>
        </w:rPr>
        <w:t>Sirius</w:t>
      </w:r>
    </w:p>
    <w:p w14:paraId="37F1A30E" w14:textId="1A9F6043" w:rsidR="004F1DB6" w:rsidRPr="001A4420" w:rsidRDefault="00F11324" w:rsidP="004F1DB6">
      <w:pPr>
        <w:rPr>
          <w:rFonts w:ascii="Times New Roman" w:hAnsi="Times New Roman"/>
          <w:lang w:eastAsia="x-none"/>
        </w:rPr>
      </w:pPr>
      <w:r>
        <w:rPr>
          <w:rFonts w:ascii="Times New Roman" w:hAnsi="Times New Roman"/>
          <w:lang w:eastAsia="x-none"/>
        </w:rPr>
        <w:t>T</w:t>
      </w:r>
      <w:r w:rsidR="004F1DB6" w:rsidRPr="001A4420">
        <w:rPr>
          <w:rFonts w:ascii="Times New Roman" w:hAnsi="Times New Roman"/>
          <w:lang w:eastAsia="x-none"/>
        </w:rPr>
        <w:t>he exascale</w:t>
      </w:r>
      <w:r>
        <w:rPr>
          <w:rFonts w:ascii="Times New Roman" w:hAnsi="Times New Roman"/>
          <w:lang w:eastAsia="x-none"/>
        </w:rPr>
        <w:t xml:space="preserve"> storage and I/O community must</w:t>
      </w:r>
      <w:r w:rsidR="004F1DB6" w:rsidRPr="001A4420">
        <w:rPr>
          <w:rFonts w:ascii="Times New Roman" w:hAnsi="Times New Roman"/>
          <w:lang w:eastAsia="x-none"/>
        </w:rPr>
        <w:t xml:space="preserve"> overcome the challenges described above for both the application scientist trying to write data</w:t>
      </w:r>
      <w:r>
        <w:rPr>
          <w:rFonts w:ascii="Times New Roman" w:hAnsi="Times New Roman"/>
          <w:lang w:eastAsia="x-none"/>
        </w:rPr>
        <w:t xml:space="preserve"> and those trying to read data. This must be done s</w:t>
      </w:r>
      <w:r w:rsidR="004F1DB6" w:rsidRPr="001A4420">
        <w:rPr>
          <w:rFonts w:ascii="Times New Roman" w:hAnsi="Times New Roman"/>
          <w:lang w:eastAsia="x-none"/>
        </w:rPr>
        <w:t xml:space="preserve">uch that the SSIO system can fairly share the resources among the users </w:t>
      </w:r>
      <w:r>
        <w:rPr>
          <w:rFonts w:ascii="Times New Roman" w:hAnsi="Times New Roman"/>
          <w:lang w:eastAsia="x-none"/>
        </w:rPr>
        <w:t xml:space="preserve">while </w:t>
      </w:r>
      <w:r w:rsidR="004F1DB6" w:rsidRPr="001A4420">
        <w:rPr>
          <w:rFonts w:ascii="Times New Roman" w:hAnsi="Times New Roman"/>
          <w:lang w:eastAsia="x-none"/>
        </w:rPr>
        <w:t>help</w:t>
      </w:r>
      <w:r>
        <w:rPr>
          <w:rFonts w:ascii="Times New Roman" w:hAnsi="Times New Roman"/>
          <w:lang w:eastAsia="x-none"/>
        </w:rPr>
        <w:t>ing</w:t>
      </w:r>
      <w:r w:rsidR="004F1DB6" w:rsidRPr="001A4420">
        <w:rPr>
          <w:rFonts w:ascii="Times New Roman" w:hAnsi="Times New Roman"/>
          <w:lang w:eastAsia="x-none"/>
        </w:rPr>
        <w:t xml:space="preserve"> enable exascale science by prioritizing and understanding </w:t>
      </w:r>
      <w:r>
        <w:rPr>
          <w:rFonts w:ascii="Times New Roman" w:hAnsi="Times New Roman"/>
          <w:lang w:eastAsia="x-none"/>
        </w:rPr>
        <w:t xml:space="preserve">the </w:t>
      </w:r>
      <w:r w:rsidR="004F1DB6" w:rsidRPr="001A4420">
        <w:rPr>
          <w:rFonts w:ascii="Times New Roman" w:hAnsi="Times New Roman"/>
          <w:lang w:eastAsia="x-none"/>
        </w:rPr>
        <w:t>application level</w:t>
      </w:r>
      <w:r>
        <w:rPr>
          <w:rFonts w:ascii="Times New Roman" w:hAnsi="Times New Roman"/>
          <w:lang w:eastAsia="x-none"/>
        </w:rPr>
        <w:t xml:space="preserve"> data </w:t>
      </w:r>
      <w:r>
        <w:rPr>
          <w:rFonts w:ascii="Times New Roman" w:hAnsi="Times New Roman"/>
          <w:lang w:eastAsia="x-none"/>
        </w:rPr>
        <w:lastRenderedPageBreak/>
        <w:t>requirements</w:t>
      </w:r>
      <w:r w:rsidR="004F1DB6" w:rsidRPr="001A4420">
        <w:rPr>
          <w:rFonts w:ascii="Times New Roman" w:hAnsi="Times New Roman"/>
          <w:lang w:eastAsia="x-none"/>
        </w:rPr>
        <w:t xml:space="preserve">. </w:t>
      </w:r>
      <w:r w:rsidR="00943FDA">
        <w:rPr>
          <w:rFonts w:ascii="Times New Roman" w:hAnsi="Times New Roman"/>
          <w:lang w:eastAsia="x-none"/>
        </w:rPr>
        <w:t xml:space="preserve">The SIRIUS project is </w:t>
      </w:r>
      <w:r w:rsidR="004F1DB6" w:rsidRPr="001A4420">
        <w:rPr>
          <w:rFonts w:ascii="Times New Roman" w:hAnsi="Times New Roman"/>
          <w:lang w:eastAsia="x-none"/>
        </w:rPr>
        <w:t>ultimately guid</w:t>
      </w:r>
      <w:r w:rsidR="00943FDA">
        <w:rPr>
          <w:rFonts w:ascii="Times New Roman" w:hAnsi="Times New Roman"/>
          <w:lang w:eastAsia="x-none"/>
        </w:rPr>
        <w:t>ed</w:t>
      </w:r>
      <w:r w:rsidR="004F1DB6" w:rsidRPr="001A4420">
        <w:rPr>
          <w:rFonts w:ascii="Times New Roman" w:hAnsi="Times New Roman"/>
          <w:lang w:eastAsia="x-none"/>
        </w:rPr>
        <w:t xml:space="preserve"> by two basic principles:</w:t>
      </w:r>
    </w:p>
    <w:p w14:paraId="4C091026" w14:textId="3C38505B"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1</w:t>
      </w:r>
      <w:r w:rsidRPr="001A4420">
        <w:rPr>
          <w:rFonts w:ascii="Times New Roman" w:hAnsi="Times New Roman"/>
          <w:b/>
          <w:lang w:eastAsia="x-none"/>
        </w:rPr>
        <w:t>:</w:t>
      </w:r>
      <w:r w:rsidRPr="001A4420">
        <w:rPr>
          <w:rFonts w:ascii="Times New Roman" w:hAnsi="Times New Roman"/>
          <w:lang w:eastAsia="x-none"/>
        </w:rPr>
        <w:t xml:space="preserve"> </w:t>
      </w:r>
      <w:r w:rsidRPr="001A4420">
        <w:rPr>
          <w:rFonts w:ascii="Times New Roman" w:hAnsi="Times New Roman"/>
          <w:b/>
          <w:lang w:eastAsia="x-none"/>
        </w:rPr>
        <w:t>A knowledge-centric system design</w:t>
      </w:r>
      <w:r w:rsidRPr="001A4420">
        <w:rPr>
          <w:rFonts w:ascii="Times New Roman" w:hAnsi="Times New Roman"/>
          <w:lang w:eastAsia="x-none"/>
        </w:rPr>
        <w:t xml:space="preserve"> that allows user knowledge to define data policies. Today</w:t>
      </w:r>
      <w:r w:rsidR="00F11324">
        <w:rPr>
          <w:rFonts w:ascii="Times New Roman" w:hAnsi="Times New Roman"/>
          <w:lang w:eastAsia="x-none"/>
        </w:rPr>
        <w:t>,</w:t>
      </w:r>
      <w:r w:rsidRPr="001A4420">
        <w:rPr>
          <w:rFonts w:ascii="Times New Roman" w:hAnsi="Times New Roman"/>
          <w:lang w:eastAsia="x-none"/>
        </w:rPr>
        <w:t xml:space="preserve"> SSIO layers are </w:t>
      </w:r>
      <w:r w:rsidR="00F11324">
        <w:rPr>
          <w:rFonts w:ascii="Times New Roman" w:hAnsi="Times New Roman"/>
          <w:lang w:eastAsia="x-none"/>
        </w:rPr>
        <w:t>written in a stovepipe fashion</w:t>
      </w:r>
      <w:r w:rsidRPr="001A4420">
        <w:rPr>
          <w:rFonts w:ascii="Times New Roman" w:hAnsi="Times New Roman"/>
          <w:lang w:eastAsia="x-none"/>
        </w:rPr>
        <w:t xml:space="preserve"> and quite often do not a</w:t>
      </w:r>
      <w:r w:rsidR="00F11324">
        <w:rPr>
          <w:rFonts w:ascii="Times New Roman" w:hAnsi="Times New Roman"/>
          <w:lang w:eastAsia="x-none"/>
        </w:rPr>
        <w:t>llow optimizations</w:t>
      </w:r>
      <w:r w:rsidRPr="001A4420">
        <w:rPr>
          <w:rFonts w:ascii="Times New Roman" w:hAnsi="Times New Roman"/>
          <w:lang w:eastAsia="x-none"/>
        </w:rPr>
        <w:t xml:space="preserve">. We are re-designing the layers in a highly integrated fashion where users </w:t>
      </w:r>
      <w:r w:rsidR="00F11324">
        <w:rPr>
          <w:rFonts w:ascii="Times New Roman" w:hAnsi="Times New Roman"/>
          <w:lang w:eastAsia="x-none"/>
        </w:rPr>
        <w:t>express</w:t>
      </w:r>
      <w:r w:rsidRPr="001A4420">
        <w:rPr>
          <w:rFonts w:ascii="Times New Roman" w:hAnsi="Times New Roman"/>
          <w:lang w:eastAsia="x-none"/>
        </w:rPr>
        <w:t xml:space="preserve"> their intentions into the system and actions </w:t>
      </w:r>
      <w:r w:rsidR="00F11324">
        <w:rPr>
          <w:rFonts w:ascii="Times New Roman" w:hAnsi="Times New Roman"/>
          <w:lang w:eastAsia="x-none"/>
        </w:rPr>
        <w:t xml:space="preserve">will statically and dynamically </w:t>
      </w:r>
      <w:r w:rsidRPr="001A4420">
        <w:rPr>
          <w:rFonts w:ascii="Times New Roman" w:hAnsi="Times New Roman"/>
          <w:lang w:eastAsia="x-none"/>
        </w:rPr>
        <w:t>optimize for both the system and for individual requests.</w:t>
      </w:r>
    </w:p>
    <w:p w14:paraId="12BD6743" w14:textId="0A0B9057"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2</w:t>
      </w:r>
      <w:r w:rsidRPr="001A4420">
        <w:rPr>
          <w:rFonts w:ascii="Times New Roman" w:hAnsi="Times New Roman"/>
          <w:lang w:eastAsia="x-none"/>
        </w:rPr>
        <w:t xml:space="preserve">: </w:t>
      </w:r>
      <w:r w:rsidRPr="001A4420">
        <w:rPr>
          <w:rFonts w:ascii="Times New Roman" w:hAnsi="Times New Roman"/>
          <w:b/>
          <w:lang w:eastAsia="x-none"/>
        </w:rPr>
        <w:t xml:space="preserve">Predictable performance and </w:t>
      </w:r>
      <w:r w:rsidR="00F11324">
        <w:rPr>
          <w:rFonts w:ascii="Times New Roman" w:hAnsi="Times New Roman"/>
          <w:b/>
          <w:lang w:eastAsia="x-none"/>
        </w:rPr>
        <w:t xml:space="preserve">data </w:t>
      </w:r>
      <w:r w:rsidRPr="001A4420">
        <w:rPr>
          <w:rFonts w:ascii="Times New Roman" w:hAnsi="Times New Roman"/>
          <w:b/>
          <w:lang w:eastAsia="x-none"/>
        </w:rPr>
        <w:t>quality in the SSIO layers</w:t>
      </w:r>
      <w:r w:rsidRPr="001A4420">
        <w:rPr>
          <w:rFonts w:ascii="Times New Roman" w:hAnsi="Times New Roman"/>
          <w:lang w:eastAsia="x-none"/>
        </w:rPr>
        <w:t xml:space="preserve"> needs to be established</w:t>
      </w:r>
      <w:r w:rsidR="00F11324">
        <w:rPr>
          <w:rFonts w:ascii="Times New Roman" w:hAnsi="Times New Roman"/>
          <w:lang w:eastAsia="x-none"/>
        </w:rPr>
        <w:t xml:space="preserve"> to maximize the information (rather than raw data) generated</w:t>
      </w:r>
      <w:r w:rsidRPr="001A4420">
        <w:rPr>
          <w:rFonts w:ascii="Times New Roman" w:hAnsi="Times New Roman"/>
          <w:lang w:eastAsia="x-none"/>
        </w:rPr>
        <w:t xml:space="preserve"> on the exascale systems. Without predictable performance, runs </w:t>
      </w:r>
      <w:r w:rsidR="00BC69E0">
        <w:rPr>
          <w:rFonts w:ascii="Times New Roman" w:hAnsi="Times New Roman"/>
          <w:lang w:eastAsia="x-none"/>
        </w:rPr>
        <w:t xml:space="preserve">may </w:t>
      </w:r>
      <w:r w:rsidRPr="001A4420">
        <w:rPr>
          <w:rFonts w:ascii="Times New Roman" w:hAnsi="Times New Roman"/>
          <w:lang w:eastAsia="x-none"/>
        </w:rPr>
        <w:t>be slowed down because of shared resource contention</w:t>
      </w:r>
      <w:r w:rsidR="00BC69E0">
        <w:rPr>
          <w:rFonts w:ascii="Times New Roman" w:hAnsi="Times New Roman"/>
          <w:lang w:eastAsia="x-none"/>
        </w:rPr>
        <w:t>,</w:t>
      </w:r>
      <w:r w:rsidR="00F11324">
        <w:rPr>
          <w:rFonts w:ascii="Times New Roman" w:hAnsi="Times New Roman"/>
          <w:lang w:eastAsia="x-none"/>
        </w:rPr>
        <w:t xml:space="preserve"> </w:t>
      </w:r>
      <w:r w:rsidR="00BC69E0">
        <w:rPr>
          <w:rFonts w:ascii="Times New Roman" w:hAnsi="Times New Roman"/>
          <w:lang w:eastAsia="x-none"/>
        </w:rPr>
        <w:t>which can</w:t>
      </w:r>
      <w:r w:rsidRPr="001A4420">
        <w:rPr>
          <w:rFonts w:ascii="Times New Roman" w:hAnsi="Times New Roman"/>
          <w:lang w:eastAsia="x-none"/>
        </w:rPr>
        <w:t xml:space="preserve"> affect key science decisions, e.g., how much data reduction should be performed.</w:t>
      </w:r>
      <w:r w:rsidR="00F11324">
        <w:rPr>
          <w:rFonts w:ascii="Times New Roman" w:hAnsi="Times New Roman"/>
          <w:lang w:eastAsia="x-none"/>
        </w:rPr>
        <w:t xml:space="preserve"> To have </w:t>
      </w:r>
      <w:r w:rsidR="008A2849">
        <w:rPr>
          <w:rFonts w:ascii="Times New Roman" w:hAnsi="Times New Roman"/>
          <w:lang w:eastAsia="x-none"/>
        </w:rPr>
        <w:t xml:space="preserve">some </w:t>
      </w:r>
      <w:r w:rsidR="00F11324">
        <w:rPr>
          <w:rFonts w:ascii="Times New Roman" w:hAnsi="Times New Roman"/>
          <w:lang w:eastAsia="x-none"/>
        </w:rPr>
        <w:t xml:space="preserve">confidence </w:t>
      </w:r>
      <w:r w:rsidR="008A2849">
        <w:rPr>
          <w:rFonts w:ascii="Times New Roman" w:hAnsi="Times New Roman"/>
          <w:lang w:eastAsia="x-none"/>
        </w:rPr>
        <w:t xml:space="preserve">that </w:t>
      </w:r>
      <w:r w:rsidR="00F11324">
        <w:rPr>
          <w:rFonts w:ascii="Times New Roman" w:hAnsi="Times New Roman"/>
          <w:lang w:eastAsia="x-none"/>
        </w:rPr>
        <w:t xml:space="preserve">sufficient output time is available, a conservative estimate, rather than nearly accurate, </w:t>
      </w:r>
      <w:r w:rsidR="008A2849">
        <w:rPr>
          <w:rFonts w:ascii="Times New Roman" w:hAnsi="Times New Roman"/>
          <w:lang w:eastAsia="x-none"/>
        </w:rPr>
        <w:t xml:space="preserve">can </w:t>
      </w:r>
      <w:r w:rsidR="00F11324">
        <w:rPr>
          <w:rFonts w:ascii="Times New Roman" w:hAnsi="Times New Roman"/>
          <w:lang w:eastAsia="x-none"/>
        </w:rPr>
        <w:t>be used.</w:t>
      </w:r>
    </w:p>
    <w:p w14:paraId="072F2692" w14:textId="6D30CCD4" w:rsidR="001C3708" w:rsidRPr="001A4420" w:rsidDel="00ED5F9C" w:rsidRDefault="001C3708" w:rsidP="00FC576C">
      <w:pPr>
        <w:rPr>
          <w:del w:id="12" w:author="Klasky, Scott A." w:date="2016-01-27T09:23:00Z"/>
          <w:rFonts w:ascii="Times New Roman" w:hAnsi="Times New Roman"/>
          <w:lang w:eastAsia="x-none"/>
        </w:rPr>
      </w:pPr>
      <w:r w:rsidRPr="001A4420">
        <w:rPr>
          <w:rFonts w:ascii="Times New Roman" w:hAnsi="Times New Roman"/>
          <w:lang w:eastAsia="x-none"/>
        </w:rPr>
        <w:t>ADIOS</w:t>
      </w:r>
      <w:r w:rsidR="00C70A19">
        <w:rPr>
          <w:rFonts w:ascii="Times New Roman" w:hAnsi="Times New Roman"/>
          <w:lang w:eastAsia="x-none"/>
        </w:rPr>
        <w:t xml:space="preserve"> can alleviate the need for “magic” and “tricks</w:t>
      </w:r>
      <w:r w:rsidRPr="001A4420">
        <w:rPr>
          <w:rFonts w:ascii="Times New Roman" w:hAnsi="Times New Roman"/>
          <w:lang w:eastAsia="x-none"/>
        </w:rPr>
        <w:t xml:space="preserve">” to optimize application I/O performance on today's file systems by placing extra annotations in the metadata to better understand the underlying storage system. In </w:t>
      </w:r>
      <w:r w:rsidR="00FC576C" w:rsidRPr="001A4420">
        <w:rPr>
          <w:rFonts w:ascii="Times New Roman" w:hAnsi="Times New Roman"/>
          <w:lang w:eastAsia="x-none"/>
        </w:rPr>
        <w:t>SIRIUS</w:t>
      </w:r>
      <w:r w:rsidR="00C70A19">
        <w:rPr>
          <w:rFonts w:ascii="Times New Roman" w:hAnsi="Times New Roman"/>
          <w:lang w:eastAsia="x-none"/>
        </w:rPr>
        <w:t>,</w:t>
      </w:r>
      <w:r w:rsidRPr="001A4420">
        <w:rPr>
          <w:rFonts w:ascii="Times New Roman" w:hAnsi="Times New Roman"/>
          <w:lang w:eastAsia="x-none"/>
        </w:rPr>
        <w:t xml:space="preserve"> </w:t>
      </w:r>
      <w:r w:rsidR="00FC576C" w:rsidRPr="001A4420">
        <w:rPr>
          <w:rFonts w:ascii="Times New Roman" w:hAnsi="Times New Roman"/>
          <w:lang w:eastAsia="x-none"/>
        </w:rPr>
        <w:t xml:space="preserve">we are </w:t>
      </w:r>
      <w:r w:rsidR="00C70A19">
        <w:rPr>
          <w:rFonts w:ascii="Times New Roman" w:hAnsi="Times New Roman"/>
          <w:lang w:eastAsia="x-none"/>
        </w:rPr>
        <w:t xml:space="preserve">extending </w:t>
      </w:r>
      <w:r w:rsidR="00FC576C" w:rsidRPr="001A4420">
        <w:rPr>
          <w:rFonts w:ascii="Times New Roman" w:hAnsi="Times New Roman"/>
          <w:lang w:eastAsia="x-none"/>
        </w:rPr>
        <w:t>this by providing</w:t>
      </w:r>
      <w:r w:rsidRPr="001A4420">
        <w:rPr>
          <w:rFonts w:ascii="Times New Roman" w:hAnsi="Times New Roman"/>
          <w:lang w:eastAsia="x-none"/>
        </w:rPr>
        <w:t xml:space="preserve"> a systematic</w:t>
      </w:r>
      <w:r w:rsidR="00FC576C" w:rsidRPr="001A4420">
        <w:rPr>
          <w:rFonts w:ascii="Times New Roman" w:hAnsi="Times New Roman"/>
          <w:lang w:eastAsia="x-none"/>
        </w:rPr>
        <w:t xml:space="preserve"> </w:t>
      </w:r>
      <w:r w:rsidR="008A2849">
        <w:rPr>
          <w:rFonts w:ascii="Times New Roman" w:hAnsi="Times New Roman"/>
          <w:lang w:eastAsia="x-none"/>
        </w:rPr>
        <w:t xml:space="preserve">autonomic </w:t>
      </w:r>
      <w:r w:rsidRPr="001A4420">
        <w:rPr>
          <w:rFonts w:ascii="Times New Roman" w:hAnsi="Times New Roman"/>
          <w:lang w:eastAsia="x-none"/>
        </w:rPr>
        <w:t xml:space="preserve">approach for </w:t>
      </w:r>
      <w:r w:rsidR="00C70A19">
        <w:rPr>
          <w:rFonts w:ascii="Times New Roman" w:hAnsi="Times New Roman"/>
          <w:lang w:eastAsia="x-none"/>
        </w:rPr>
        <w:t>combining</w:t>
      </w:r>
      <w:r w:rsidRPr="001A4420">
        <w:rPr>
          <w:rFonts w:ascii="Times New Roman" w:hAnsi="Times New Roman"/>
          <w:lang w:eastAsia="x-none"/>
        </w:rPr>
        <w:t xml:space="preserve"> intentions an</w:t>
      </w:r>
      <w:r w:rsidR="00FC576C" w:rsidRPr="001A4420">
        <w:rPr>
          <w:rFonts w:ascii="Times New Roman" w:hAnsi="Times New Roman"/>
          <w:lang w:eastAsia="x-none"/>
        </w:rPr>
        <w:t xml:space="preserve">d other knowledge from the </w:t>
      </w:r>
      <w:r w:rsidR="00FC576C" w:rsidRPr="001A4420">
        <w:rPr>
          <w:rFonts w:ascii="Times New Roman" w:hAnsi="Times New Roman"/>
          <w:i/>
          <w:lang w:eastAsia="x-none"/>
        </w:rPr>
        <w:t>user</w:t>
      </w:r>
      <w:r w:rsidRPr="001A4420">
        <w:rPr>
          <w:rFonts w:ascii="Times New Roman" w:hAnsi="Times New Roman"/>
          <w:lang w:eastAsia="x-none"/>
        </w:rPr>
        <w:t xml:space="preserve"> </w:t>
      </w:r>
      <w:r w:rsidR="00C70A19">
        <w:rPr>
          <w:rFonts w:ascii="Times New Roman" w:hAnsi="Times New Roman"/>
          <w:lang w:eastAsia="x-none"/>
        </w:rPr>
        <w:t xml:space="preserve">with </w:t>
      </w:r>
      <w:r w:rsidRPr="001A4420">
        <w:rPr>
          <w:rFonts w:ascii="Times New Roman" w:hAnsi="Times New Roman"/>
          <w:lang w:eastAsia="x-none"/>
        </w:rPr>
        <w:t>performance estimations and guarantees from the underlying storage.</w:t>
      </w:r>
      <w:ins w:id="13" w:author="Klasky, Scott A." w:date="2016-01-27T09:23:00Z">
        <w:r w:rsidR="00ED5F9C">
          <w:rPr>
            <w:rFonts w:ascii="Times New Roman" w:hAnsi="Times New Roman"/>
            <w:lang w:eastAsia="x-none"/>
          </w:rPr>
          <w:t xml:space="preserve"> </w:t>
        </w:r>
      </w:ins>
    </w:p>
    <w:p w14:paraId="36E76F7A" w14:textId="7C2F3928" w:rsidR="00B77464" w:rsidRPr="001A4420" w:rsidDel="00207EE2" w:rsidRDefault="00B77464" w:rsidP="00ED5F9C">
      <w:pPr>
        <w:rPr>
          <w:del w:id="14" w:author="Klasky, Scott A." w:date="2016-01-27T10:18:00Z"/>
          <w:rFonts w:ascii="Times New Roman" w:hAnsi="Times New Roman"/>
          <w:lang w:eastAsia="x-none"/>
        </w:rPr>
      </w:pPr>
      <w:r w:rsidRPr="001A4420">
        <w:rPr>
          <w:rFonts w:ascii="Times New Roman" w:hAnsi="Times New Roman"/>
          <w:lang w:eastAsia="x-none"/>
        </w:rPr>
        <w:t>By capturing user intentions and acting upon them in the middleware, we free the user from polluting application code with system specific optimizations</w:t>
      </w:r>
      <w:r w:rsidR="00C70A19">
        <w:rPr>
          <w:rFonts w:ascii="Times New Roman" w:hAnsi="Times New Roman"/>
          <w:lang w:eastAsia="x-none"/>
        </w:rPr>
        <w:t xml:space="preserve">. </w:t>
      </w:r>
      <w:del w:id="15" w:author="Klasky, Scott A." w:date="2016-01-27T09:23:00Z">
        <w:r w:rsidRPr="001A4420" w:rsidDel="00ED5F9C">
          <w:rPr>
            <w:rFonts w:ascii="Times New Roman" w:hAnsi="Times New Roman"/>
            <w:lang w:eastAsia="x-none"/>
          </w:rPr>
          <w:delText xml:space="preserve">We have </w:delText>
        </w:r>
        <w:r w:rsidR="00C70A19" w:rsidDel="00ED5F9C">
          <w:rPr>
            <w:rFonts w:ascii="Times New Roman" w:hAnsi="Times New Roman"/>
            <w:lang w:eastAsia="x-none"/>
          </w:rPr>
          <w:delText>successfully employed this separation of concerns in ADIOS</w:delText>
        </w:r>
        <w:r w:rsidRPr="001A4420" w:rsidDel="00ED5F9C">
          <w:rPr>
            <w:rFonts w:ascii="Times New Roman" w:hAnsi="Times New Roman"/>
            <w:lang w:eastAsia="x-none"/>
          </w:rPr>
          <w:delText xml:space="preserve"> and believe it will become increasingly important because savin</w:delText>
        </w:r>
        <w:r w:rsidR="00C70A19" w:rsidDel="00ED5F9C">
          <w:rPr>
            <w:rFonts w:ascii="Times New Roman" w:hAnsi="Times New Roman"/>
            <w:lang w:eastAsia="x-none"/>
          </w:rPr>
          <w:delText xml:space="preserve">g all data may not be possible </w:delText>
        </w:r>
        <w:r w:rsidRPr="001A4420" w:rsidDel="00ED5F9C">
          <w:rPr>
            <w:rFonts w:ascii="Times New Roman" w:hAnsi="Times New Roman"/>
            <w:lang w:eastAsia="x-none"/>
          </w:rPr>
          <w:delText xml:space="preserve">and users want the ability to describe and prioritize different chunks of data. </w:delText>
        </w:r>
      </w:del>
      <w:ins w:id="16" w:author="Klasky, Scott A." w:date="2016-01-27T10:18:00Z">
        <w:r w:rsidR="00207EE2">
          <w:rPr>
            <w:rFonts w:ascii="Times New Roman" w:hAnsi="Times New Roman"/>
            <w:lang w:eastAsia="x-none"/>
          </w:rPr>
          <w:t xml:space="preserve"> </w:t>
        </w:r>
      </w:ins>
    </w:p>
    <w:p w14:paraId="67AC7D40" w14:textId="1EE30521" w:rsidR="00B77464" w:rsidRPr="001A4420" w:rsidRDefault="00B77464" w:rsidP="00207EE2">
      <w:pPr>
        <w:rPr>
          <w:rFonts w:ascii="Times New Roman" w:hAnsi="Times New Roman"/>
          <w:lang w:eastAsia="x-none"/>
        </w:rPr>
      </w:pPr>
      <w:r w:rsidRPr="001A4420">
        <w:rPr>
          <w:rFonts w:ascii="Times New Roman" w:hAnsi="Times New Roman"/>
          <w:lang w:eastAsia="x-none"/>
        </w:rPr>
        <w:t xml:space="preserve">These techniques will be further integrated </w:t>
      </w:r>
      <w:r w:rsidR="00C70A19">
        <w:rPr>
          <w:rFonts w:ascii="Times New Roman" w:hAnsi="Times New Roman"/>
          <w:lang w:eastAsia="x-none"/>
        </w:rPr>
        <w:t>in combing ADIOS with RADOS-Cep</w:t>
      </w:r>
      <w:r w:rsidRPr="001A4420">
        <w:rPr>
          <w:rFonts w:ascii="Times New Roman" w:hAnsi="Times New Roman"/>
          <w:lang w:eastAsia="x-none"/>
        </w:rPr>
        <w:t>h</w:t>
      </w:r>
      <w:ins w:id="17" w:author="Klasky, Scott A." w:date="2016-01-27T09:26:00Z">
        <w:r w:rsidR="00081E54">
          <w:rPr>
            <w:rFonts w:ascii="Times New Roman" w:hAnsi="Times New Roman"/>
            <w:lang w:eastAsia="x-none"/>
          </w:rPr>
          <w:fldChar w:fldCharType="begin"/>
        </w:r>
        <w:r w:rsidR="00081E54">
          <w:rPr>
            <w:rFonts w:ascii="Times New Roman" w:hAnsi="Times New Roman"/>
            <w:lang w:eastAsia="x-none"/>
          </w:rPr>
          <w:instrText xml:space="preserve"> REF _Ref441650101 \r \h </w:instrText>
        </w:r>
        <w:r w:rsidR="00081E54">
          <w:rPr>
            <w:rFonts w:ascii="Times New Roman" w:hAnsi="Times New Roman"/>
            <w:lang w:eastAsia="x-none"/>
          </w:rPr>
        </w:r>
      </w:ins>
      <w:r w:rsidR="00081E54">
        <w:rPr>
          <w:rFonts w:ascii="Times New Roman" w:hAnsi="Times New Roman"/>
          <w:lang w:eastAsia="x-none"/>
        </w:rPr>
        <w:fldChar w:fldCharType="separate"/>
      </w:r>
      <w:ins w:id="18" w:author="Klasky, Scott A." w:date="2016-01-27T09:26:00Z">
        <w:r w:rsidR="00081E54">
          <w:rPr>
            <w:rFonts w:ascii="Times New Roman" w:hAnsi="Times New Roman"/>
            <w:lang w:eastAsia="x-none"/>
          </w:rPr>
          <w:t>[6]</w:t>
        </w:r>
        <w:r w:rsidR="00081E54">
          <w:rPr>
            <w:rFonts w:ascii="Times New Roman" w:hAnsi="Times New Roman"/>
            <w:lang w:eastAsia="x-none"/>
          </w:rPr>
          <w:fldChar w:fldCharType="end"/>
        </w:r>
      </w:ins>
      <w:r w:rsidRPr="001A4420">
        <w:rPr>
          <w:rFonts w:ascii="Times New Roman" w:hAnsi="Times New Roman"/>
          <w:lang w:eastAsia="x-none"/>
        </w:rPr>
        <w:t>, which is a distributed ob</w:t>
      </w:r>
      <w:r w:rsidR="00C70A19">
        <w:rPr>
          <w:rFonts w:ascii="Times New Roman" w:hAnsi="Times New Roman"/>
          <w:lang w:eastAsia="x-none"/>
        </w:rPr>
        <w:t>ject store and file system. Cep</w:t>
      </w:r>
      <w:r w:rsidRPr="001A4420">
        <w:rPr>
          <w:rFonts w:ascii="Times New Roman" w:hAnsi="Times New Roman"/>
          <w:lang w:eastAsia="x-none"/>
        </w:rPr>
        <w:t xml:space="preserve">h offers both a POSIX and object interface including features typically found in parallel file systems. </w:t>
      </w:r>
    </w:p>
    <w:p w14:paraId="5F4DE999" w14:textId="77777777" w:rsidR="00841AF8" w:rsidRPr="001A4420" w:rsidRDefault="00B77464" w:rsidP="004849EC">
      <w:pPr>
        <w:pStyle w:val="Heading1"/>
        <w:rPr>
          <w:rFonts w:ascii="Times New Roman" w:hAnsi="Times New Roman"/>
          <w:lang w:val="en-US"/>
        </w:rPr>
      </w:pPr>
      <w:r w:rsidRPr="001A4420">
        <w:rPr>
          <w:rFonts w:ascii="Times New Roman" w:hAnsi="Times New Roman"/>
          <w:lang w:val="en-US"/>
        </w:rPr>
        <w:t xml:space="preserve">Data </w:t>
      </w:r>
      <w:r w:rsidR="00AB7027" w:rsidRPr="001A4420">
        <w:rPr>
          <w:rFonts w:ascii="Times New Roman" w:hAnsi="Times New Roman"/>
          <w:lang w:val="en-US"/>
        </w:rPr>
        <w:t>Refactoring</w:t>
      </w:r>
      <w:r w:rsidRPr="001A4420">
        <w:rPr>
          <w:rFonts w:ascii="Times New Roman" w:hAnsi="Times New Roman"/>
          <w:lang w:val="en-US"/>
        </w:rPr>
        <w:t xml:space="preserve"> </w:t>
      </w:r>
    </w:p>
    <w:p w14:paraId="4B077B42" w14:textId="00641F81" w:rsidR="00AB7027" w:rsidRPr="001A4420" w:rsidDel="00081E54" w:rsidRDefault="00AB7027" w:rsidP="00AB7027">
      <w:pPr>
        <w:rPr>
          <w:del w:id="19" w:author="Klasky, Scott A." w:date="2016-01-27T09:34:00Z"/>
          <w:rFonts w:ascii="Times New Roman" w:hAnsi="Times New Roman"/>
          <w:lang w:eastAsia="x-none"/>
        </w:rPr>
      </w:pPr>
      <w:r w:rsidRPr="001A4420">
        <w:rPr>
          <w:rFonts w:ascii="Times New Roman" w:hAnsi="Times New Roman"/>
          <w:lang w:eastAsia="x-none"/>
        </w:rPr>
        <w:t xml:space="preserve">The classical workflow where the entire dataset is written to storage for later analysis will no longer be viable </w:t>
      </w:r>
      <w:r w:rsidR="003D4942">
        <w:rPr>
          <w:rFonts w:ascii="Times New Roman" w:hAnsi="Times New Roman"/>
          <w:lang w:eastAsia="x-none"/>
        </w:rPr>
        <w:t>at</w:t>
      </w:r>
      <w:r w:rsidR="003D4942" w:rsidRPr="001A4420">
        <w:rPr>
          <w:rFonts w:ascii="Times New Roman" w:hAnsi="Times New Roman"/>
          <w:lang w:eastAsia="x-none"/>
        </w:rPr>
        <w:t xml:space="preserve"> </w:t>
      </w:r>
      <w:r w:rsidRPr="001A4420">
        <w:rPr>
          <w:rFonts w:ascii="Times New Roman" w:hAnsi="Times New Roman"/>
          <w:lang w:eastAsia="x-none"/>
        </w:rPr>
        <w:t xml:space="preserve">exascale simply because the amount of generated data will be too large due to capacity and performance </w:t>
      </w:r>
      <w:r w:rsidR="00C70A19">
        <w:rPr>
          <w:rFonts w:ascii="Times New Roman" w:hAnsi="Times New Roman"/>
          <w:lang w:eastAsia="x-none"/>
        </w:rPr>
        <w:t>limitations</w:t>
      </w:r>
      <w:r w:rsidRPr="001A4420">
        <w:rPr>
          <w:rFonts w:ascii="Times New Roman" w:hAnsi="Times New Roman"/>
          <w:lang w:eastAsia="x-none"/>
        </w:rPr>
        <w:t>.</w:t>
      </w:r>
      <w:ins w:id="20" w:author="Klasky, Scott A." w:date="2016-01-27T09:34:00Z">
        <w:r w:rsidR="00081E54">
          <w:rPr>
            <w:rFonts w:ascii="Times New Roman" w:hAnsi="Times New Roman"/>
            <w:lang w:eastAsia="x-none"/>
          </w:rPr>
          <w:t xml:space="preserve"> </w:t>
        </w:r>
      </w:ins>
    </w:p>
    <w:p w14:paraId="7910634C" w14:textId="28AE4E67" w:rsidR="00AB7027" w:rsidRPr="00A313FC" w:rsidRDefault="00AB7027" w:rsidP="00A313FC">
      <w:pPr>
        <w:rPr>
          <w:rFonts w:ascii="Times New Roman" w:hAnsi="Times New Roman"/>
          <w:lang w:eastAsia="x-none"/>
        </w:rPr>
      </w:pPr>
      <w:r w:rsidRPr="001A4420">
        <w:rPr>
          <w:rFonts w:ascii="Times New Roman" w:hAnsi="Times New Roman"/>
          <w:lang w:eastAsia="x-none"/>
        </w:rPr>
        <w:t xml:space="preserve">In the future, it will be vital to take advantage of </w:t>
      </w:r>
      <w:r w:rsidRPr="001A4420">
        <w:rPr>
          <w:rFonts w:ascii="Times New Roman" w:hAnsi="Times New Roman"/>
          <w:i/>
          <w:iCs/>
          <w:lang w:eastAsia="x-none"/>
        </w:rPr>
        <w:t>a priori</w:t>
      </w:r>
      <w:r w:rsidRPr="001A4420">
        <w:rPr>
          <w:rFonts w:ascii="Times New Roman" w:hAnsi="Times New Roman"/>
          <w:lang w:eastAsia="x-none"/>
        </w:rPr>
        <w:t xml:space="preserve"> information when (1) writing and reading from the storage system to gain higher performance and predictability and prioritize the most useful data for end users so that I/O can be</w:t>
      </w:r>
      <w:r w:rsidR="00C70A19">
        <w:rPr>
          <w:rFonts w:ascii="Times New Roman" w:hAnsi="Times New Roman"/>
          <w:lang w:eastAsia="x-none"/>
        </w:rPr>
        <w:t xml:space="preserve"> finished in the time available</w:t>
      </w:r>
      <w:r w:rsidRPr="001A4420">
        <w:rPr>
          <w:rFonts w:ascii="Times New Roman" w:hAnsi="Times New Roman"/>
          <w:lang w:eastAsia="x-none"/>
        </w:rPr>
        <w:t xml:space="preserve"> and (2) performing </w:t>
      </w:r>
      <w:r w:rsidRPr="001A4420">
        <w:rPr>
          <w:rFonts w:ascii="Times New Roman" w:hAnsi="Times New Roman"/>
          <w:i/>
          <w:iCs/>
          <w:lang w:eastAsia="x-none"/>
        </w:rPr>
        <w:t>in situ</w:t>
      </w:r>
      <w:r w:rsidRPr="001A4420">
        <w:rPr>
          <w:rFonts w:ascii="Times New Roman" w:hAnsi="Times New Roman"/>
          <w:lang w:eastAsia="x-none"/>
        </w:rPr>
        <w:t xml:space="preserve"> operations and analysis before storing the information.</w:t>
      </w:r>
      <w:ins w:id="21" w:author="Klasky, Scott A." w:date="2016-01-27T09:36:00Z">
        <w:r w:rsidR="00A313FC">
          <w:rPr>
            <w:rFonts w:ascii="Times New Roman" w:hAnsi="Times New Roman"/>
            <w:lang w:eastAsia="x-none"/>
          </w:rPr>
          <w:t xml:space="preserve"> </w:t>
        </w:r>
        <w:r w:rsidR="00A313FC" w:rsidRPr="00A313FC">
          <w:rPr>
            <w:rFonts w:ascii="Times New Roman" w:hAnsi="Times New Roman"/>
            <w:b/>
            <w:i/>
            <w:lang w:eastAsia="x-none"/>
            <w:rPrChange w:id="22" w:author="Klasky, Scott A." w:date="2016-01-27T09:36:00Z">
              <w:rPr>
                <w:rFonts w:ascii="Times New Roman" w:hAnsi="Times New Roman"/>
                <w:lang w:eastAsia="x-none"/>
              </w:rPr>
            </w:rPrChange>
          </w:rPr>
          <w:t>Data Refactoring</w:t>
        </w:r>
        <w:r w:rsidR="00A313FC" w:rsidRPr="00A313FC">
          <w:rPr>
            <w:rFonts w:ascii="Times New Roman" w:hAnsi="Times New Roman"/>
            <w:b/>
            <w:lang w:eastAsia="x-none"/>
            <w:rPrChange w:id="23" w:author="Klasky, Scott A." w:date="2016-01-27T09:36:00Z">
              <w:rPr>
                <w:rFonts w:ascii="Times New Roman" w:hAnsi="Times New Roman"/>
                <w:lang w:eastAsia="x-none"/>
              </w:rPr>
            </w:rPrChange>
          </w:rPr>
          <w:t xml:space="preserve"> </w:t>
        </w:r>
      </w:ins>
      <w:ins w:id="24" w:author="Klasky, Scott A." w:date="2016-01-27T09:38:00Z">
        <w:r w:rsidR="00A313FC">
          <w:rPr>
            <w:rFonts w:ascii="Times New Roman" w:hAnsi="Times New Roman"/>
            <w:lang w:eastAsia="x-none"/>
          </w:rPr>
          <w:t>is described as the set of techniques to reduce and restructure data.</w:t>
        </w:r>
      </w:ins>
    </w:p>
    <w:p w14:paraId="04BE5007" w14:textId="6C1E8A43" w:rsidR="00AB7027" w:rsidRPr="001A4420" w:rsidRDefault="00C70A19" w:rsidP="00254C2F">
      <w:pPr>
        <w:rPr>
          <w:rFonts w:ascii="Times New Roman" w:hAnsi="Times New Roman"/>
          <w:lang w:eastAsia="x-none"/>
        </w:rPr>
      </w:pPr>
      <w:r>
        <w:rPr>
          <w:rFonts w:ascii="Times New Roman" w:hAnsi="Times New Roman"/>
          <w:lang w:eastAsia="x-none"/>
        </w:rPr>
        <w:t>T</w:t>
      </w:r>
      <w:r w:rsidR="00AB7027" w:rsidRPr="001A4420">
        <w:rPr>
          <w:rFonts w:ascii="Times New Roman" w:hAnsi="Times New Roman"/>
          <w:lang w:eastAsia="x-none"/>
        </w:rPr>
        <w:t>he fu</w:t>
      </w:r>
      <w:r>
        <w:rPr>
          <w:rFonts w:ascii="Times New Roman" w:hAnsi="Times New Roman"/>
          <w:lang w:eastAsia="x-none"/>
        </w:rPr>
        <w:t xml:space="preserve">sion use case described earlier </w:t>
      </w:r>
      <w:r w:rsidR="00AB7027" w:rsidRPr="001A4420">
        <w:rPr>
          <w:rFonts w:ascii="Times New Roman" w:hAnsi="Times New Roman"/>
          <w:lang w:eastAsia="x-none"/>
        </w:rPr>
        <w:t>shares commonalities with many other DOE applications</w:t>
      </w:r>
      <w:r>
        <w:rPr>
          <w:rFonts w:ascii="Times New Roman" w:hAnsi="Times New Roman"/>
          <w:lang w:eastAsia="x-none"/>
        </w:rPr>
        <w:t>.</w:t>
      </w:r>
      <w:r>
        <w:rPr>
          <w:rFonts w:ascii="Times New Roman" w:hAnsi="Times New Roman"/>
          <w:i/>
          <w:iCs/>
          <w:lang w:eastAsia="x-none"/>
        </w:rPr>
        <w:t xml:space="preserve"> A</w:t>
      </w:r>
      <w:r w:rsidR="00AB7027" w:rsidRPr="001A4420">
        <w:rPr>
          <w:rFonts w:ascii="Times New Roman" w:hAnsi="Times New Roman"/>
          <w:i/>
          <w:iCs/>
          <w:lang w:eastAsia="x-none"/>
        </w:rPr>
        <w:t xml:space="preserve"> priori</w:t>
      </w:r>
      <w:r w:rsidR="00AB7027" w:rsidRPr="001A4420">
        <w:rPr>
          <w:rFonts w:ascii="Times New Roman" w:hAnsi="Times New Roman"/>
          <w:lang w:eastAsia="x-none"/>
        </w:rPr>
        <w:t xml:space="preserve"> information can be provided by application scientists regarding which data should be sent to the storage system</w:t>
      </w:r>
      <w:r>
        <w:rPr>
          <w:rFonts w:ascii="Times New Roman" w:hAnsi="Times New Roman"/>
          <w:lang w:eastAsia="x-none"/>
        </w:rPr>
        <w:t xml:space="preserve"> (e.g., SIRIUS) </w:t>
      </w:r>
      <w:r w:rsidR="00AB7027" w:rsidRPr="001A4420">
        <w:rPr>
          <w:rFonts w:ascii="Times New Roman" w:hAnsi="Times New Roman"/>
          <w:lang w:eastAsia="x-none"/>
        </w:rPr>
        <w:t xml:space="preserve">so that minimally, the most science relevant data can be available for subsequent analysis. This allows science </w:t>
      </w:r>
      <w:r w:rsidR="00B757A7">
        <w:rPr>
          <w:rFonts w:ascii="Times New Roman" w:hAnsi="Times New Roman"/>
          <w:lang w:eastAsia="x-none"/>
        </w:rPr>
        <w:t xml:space="preserve">goals </w:t>
      </w:r>
      <w:r w:rsidR="00AB7027" w:rsidRPr="001A4420">
        <w:rPr>
          <w:rFonts w:ascii="Times New Roman" w:hAnsi="Times New Roman"/>
          <w:lang w:eastAsia="x-none"/>
        </w:rPr>
        <w:t xml:space="preserve">to be </w:t>
      </w:r>
      <w:r w:rsidR="00B757A7">
        <w:rPr>
          <w:rFonts w:ascii="Times New Roman" w:hAnsi="Times New Roman"/>
          <w:lang w:eastAsia="x-none"/>
        </w:rPr>
        <w:t>accomplished</w:t>
      </w:r>
      <w:r w:rsidR="00B757A7" w:rsidRPr="001A4420">
        <w:rPr>
          <w:rFonts w:ascii="Times New Roman" w:hAnsi="Times New Roman"/>
          <w:lang w:eastAsia="x-none"/>
        </w:rPr>
        <w:t xml:space="preserve"> </w:t>
      </w:r>
      <w:r w:rsidR="00AB7027" w:rsidRPr="001A4420">
        <w:rPr>
          <w:rFonts w:ascii="Times New Roman" w:hAnsi="Times New Roman"/>
          <w:lang w:eastAsia="x-none"/>
        </w:rPr>
        <w:t xml:space="preserve">even when the storage is busy </w:t>
      </w:r>
      <w:r>
        <w:rPr>
          <w:rFonts w:ascii="Times New Roman" w:hAnsi="Times New Roman"/>
          <w:lang w:eastAsia="x-none"/>
        </w:rPr>
        <w:t>servicing other users</w:t>
      </w:r>
      <w:r w:rsidR="00AB7027" w:rsidRPr="001A4420">
        <w:rPr>
          <w:rFonts w:ascii="Times New Roman" w:hAnsi="Times New Roman"/>
          <w:lang w:eastAsia="x-none"/>
        </w:rPr>
        <w:t>. It occurs often and causes high performance variability.</w:t>
      </w:r>
      <w:r w:rsidR="00254C2F" w:rsidRPr="001A4420">
        <w:rPr>
          <w:rFonts w:ascii="Times New Roman" w:hAnsi="Times New Roman"/>
          <w:lang w:eastAsia="x-none"/>
        </w:rPr>
        <w:t xml:space="preserve"> </w:t>
      </w:r>
      <w:r w:rsidR="001C02F9">
        <w:rPr>
          <w:rFonts w:ascii="Times New Roman" w:hAnsi="Times New Roman"/>
          <w:lang w:eastAsia="x-none"/>
        </w:rPr>
        <w:t>Data refactoring generates the</w:t>
      </w:r>
      <w:r w:rsidR="00AB7027" w:rsidRPr="001A4420">
        <w:rPr>
          <w:rFonts w:ascii="Times New Roman" w:hAnsi="Times New Roman"/>
          <w:lang w:eastAsia="x-none"/>
        </w:rPr>
        <w:t xml:space="preserve"> </w:t>
      </w:r>
      <w:r w:rsidR="001C02F9">
        <w:rPr>
          <w:rFonts w:ascii="Times New Roman" w:hAnsi="Times New Roman"/>
          <w:lang w:eastAsia="x-none"/>
        </w:rPr>
        <w:t xml:space="preserve">data prioritization. This refactoring </w:t>
      </w:r>
      <w:r w:rsidR="00AB7027" w:rsidRPr="001A4420">
        <w:rPr>
          <w:rFonts w:ascii="Times New Roman" w:hAnsi="Times New Roman"/>
          <w:lang w:eastAsia="x-none"/>
        </w:rPr>
        <w:t>includes data re-organization and reductions.</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There are many </w:t>
      </w:r>
      <w:r w:rsidR="001C02F9">
        <w:rPr>
          <w:rFonts w:ascii="Times New Roman" w:hAnsi="Times New Roman"/>
          <w:lang w:eastAsia="x-none"/>
        </w:rPr>
        <w:t xml:space="preserve">data refactoring techniques </w:t>
      </w:r>
      <w:r w:rsidR="00AB7027" w:rsidRPr="001A4420">
        <w:rPr>
          <w:rFonts w:ascii="Times New Roman" w:hAnsi="Times New Roman"/>
          <w:lang w:eastAsia="x-none"/>
        </w:rPr>
        <w:t>and the best choice will generally</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be application dependent. However, our observation is that, once the choice is </w:t>
      </w:r>
      <w:r w:rsidR="00AB7027" w:rsidRPr="001A4420">
        <w:rPr>
          <w:rFonts w:ascii="Times New Roman" w:hAnsi="Times New Roman"/>
          <w:lang w:eastAsia="x-none"/>
        </w:rPr>
        <w:lastRenderedPageBreak/>
        <w:t>settled for an application, it will not typically change from run to run.</w:t>
      </w:r>
      <w:del w:id="25" w:author="Klasky, Scott A." w:date="2016-01-27T09:22:00Z">
        <w:r w:rsidR="000C42AE" w:rsidDel="00ED5F9C">
          <w:rPr>
            <w:rFonts w:ascii="Times New Roman" w:hAnsi="Times New Roman"/>
            <w:lang w:eastAsia="x-none"/>
          </w:rPr>
          <w:delText xml:space="preserve"> </w:delText>
        </w:r>
        <w:r w:rsidR="001C02F9" w:rsidRPr="001C02F9" w:rsidDel="00ED5F9C">
          <w:rPr>
            <w:rFonts w:ascii="Times New Roman" w:hAnsi="Times New Roman"/>
            <w:b/>
            <w:color w:val="FF0000"/>
            <w:lang w:eastAsia="x-none"/>
          </w:rPr>
          <w:delText>[ref?]</w:delText>
        </w:r>
      </w:del>
    </w:p>
    <w:p w14:paraId="1410C1EF" w14:textId="166E5C57" w:rsidR="00AB7027" w:rsidRPr="001A4420" w:rsidRDefault="001C02F9" w:rsidP="00254C2F">
      <w:pPr>
        <w:rPr>
          <w:rFonts w:ascii="Times New Roman" w:hAnsi="Times New Roman"/>
          <w:lang w:eastAsia="x-none"/>
        </w:rPr>
      </w:pPr>
      <w:r>
        <w:rPr>
          <w:rFonts w:ascii="Times New Roman" w:hAnsi="Times New Roman"/>
          <w:lang w:eastAsia="x-none"/>
        </w:rPr>
        <w:t xml:space="preserve">One research challenge </w:t>
      </w:r>
      <w:r w:rsidR="00EE307C">
        <w:rPr>
          <w:rFonts w:ascii="Times New Roman" w:hAnsi="Times New Roman"/>
          <w:lang w:eastAsia="x-none"/>
        </w:rPr>
        <w:t>in</w:t>
      </w:r>
      <w:r w:rsidR="00EE307C" w:rsidRPr="001A4420">
        <w:rPr>
          <w:rFonts w:ascii="Times New Roman" w:hAnsi="Times New Roman"/>
          <w:lang w:eastAsia="x-none"/>
        </w:rPr>
        <w:t xml:space="preserve"> </w:t>
      </w:r>
      <w:r>
        <w:rPr>
          <w:rFonts w:ascii="Times New Roman" w:hAnsi="Times New Roman"/>
          <w:lang w:eastAsia="x-none"/>
        </w:rPr>
        <w:t>effectively and efficiently</w:t>
      </w:r>
      <w:r w:rsidR="00AB7027" w:rsidRPr="001A4420">
        <w:rPr>
          <w:rFonts w:ascii="Times New Roman" w:hAnsi="Times New Roman"/>
          <w:lang w:eastAsia="x-none"/>
        </w:rPr>
        <w:t xml:space="preserve"> </w:t>
      </w:r>
      <w:r w:rsidR="007C65BA" w:rsidRPr="001A4420">
        <w:rPr>
          <w:rFonts w:ascii="Times New Roman" w:hAnsi="Times New Roman"/>
          <w:lang w:eastAsia="x-none"/>
        </w:rPr>
        <w:t>refactor</w:t>
      </w:r>
      <w:r w:rsidR="007C65BA">
        <w:rPr>
          <w:rFonts w:ascii="Times New Roman" w:hAnsi="Times New Roman"/>
          <w:lang w:eastAsia="x-none"/>
        </w:rPr>
        <w:t>ing</w:t>
      </w:r>
      <w:r w:rsidR="007C65BA" w:rsidRPr="001A4420">
        <w:rPr>
          <w:rFonts w:ascii="Times New Roman" w:hAnsi="Times New Roman"/>
          <w:lang w:eastAsia="x-none"/>
        </w:rPr>
        <w:t xml:space="preserve"> d</w:t>
      </w:r>
      <w:r w:rsidR="007C65BA">
        <w:rPr>
          <w:rFonts w:ascii="Times New Roman" w:hAnsi="Times New Roman"/>
          <w:lang w:eastAsia="x-none"/>
        </w:rPr>
        <w:t xml:space="preserve">ata </w:t>
      </w:r>
      <w:r>
        <w:rPr>
          <w:rFonts w:ascii="Times New Roman" w:hAnsi="Times New Roman"/>
          <w:lang w:eastAsia="x-none"/>
        </w:rPr>
        <w:t>is</w:t>
      </w:r>
      <w:r w:rsidR="007C65BA">
        <w:rPr>
          <w:rFonts w:ascii="Times New Roman" w:hAnsi="Times New Roman"/>
          <w:lang w:eastAsia="x-none"/>
        </w:rPr>
        <w:t xml:space="preserve"> understanding </w:t>
      </w:r>
      <w:r w:rsidR="00AB7027" w:rsidRPr="001A4420">
        <w:rPr>
          <w:rFonts w:ascii="Times New Roman" w:hAnsi="Times New Roman"/>
          <w:lang w:eastAsia="x-none"/>
        </w:rPr>
        <w:t xml:space="preserve">when the time and resources required </w:t>
      </w:r>
      <w:r w:rsidR="007C65BA">
        <w:rPr>
          <w:rFonts w:ascii="Times New Roman" w:hAnsi="Times New Roman"/>
          <w:lang w:eastAsia="x-none"/>
        </w:rPr>
        <w:t xml:space="preserve">to </w:t>
      </w:r>
      <w:r w:rsidRPr="001A4420">
        <w:rPr>
          <w:rFonts w:ascii="Times New Roman" w:hAnsi="Times New Roman"/>
          <w:lang w:eastAsia="x-none"/>
        </w:rPr>
        <w:t xml:space="preserve">identify and </w:t>
      </w:r>
      <w:r w:rsidR="007C65BA">
        <w:rPr>
          <w:rFonts w:ascii="Times New Roman" w:hAnsi="Times New Roman"/>
          <w:lang w:eastAsia="x-none"/>
        </w:rPr>
        <w:t>execute</w:t>
      </w:r>
      <w:r w:rsidR="00254C2F" w:rsidRPr="001A4420">
        <w:rPr>
          <w:rFonts w:ascii="Times New Roman" w:hAnsi="Times New Roman"/>
          <w:lang w:eastAsia="x-none"/>
        </w:rPr>
        <w:t xml:space="preserve"> the “best methods”</w:t>
      </w:r>
      <w:r w:rsidR="00AB7027" w:rsidRPr="001A4420">
        <w:rPr>
          <w:rFonts w:ascii="Times New Roman" w:hAnsi="Times New Roman"/>
          <w:lang w:eastAsia="x-none"/>
        </w:rPr>
        <w:t xml:space="preserve"> </w:t>
      </w:r>
      <w:r>
        <w:rPr>
          <w:rFonts w:ascii="Times New Roman" w:hAnsi="Times New Roman"/>
          <w:lang w:eastAsia="x-none"/>
        </w:rPr>
        <w:t>exceeds</w:t>
      </w:r>
      <w:r w:rsidR="00AB7027" w:rsidRPr="001A4420">
        <w:rPr>
          <w:rFonts w:ascii="Times New Roman" w:hAnsi="Times New Roman"/>
          <w:lang w:eastAsia="x-none"/>
        </w:rPr>
        <w:t xml:space="preserve"> the gains</w:t>
      </w:r>
      <w:r w:rsidR="007C65BA">
        <w:rPr>
          <w:rFonts w:ascii="Times New Roman" w:hAnsi="Times New Roman"/>
          <w:lang w:eastAsia="x-none"/>
        </w:rPr>
        <w:t xml:space="preserve"> achieved</w:t>
      </w:r>
      <w:r w:rsidR="00AB7027" w:rsidRPr="001A4420">
        <w:rPr>
          <w:rFonts w:ascii="Times New Roman" w:hAnsi="Times New Roman"/>
          <w:lang w:eastAsia="x-none"/>
        </w:rPr>
        <w:t>. Another</w:t>
      </w:r>
      <w:r w:rsidR="00254C2F" w:rsidRPr="001A4420">
        <w:rPr>
          <w:rFonts w:ascii="Times New Roman" w:hAnsi="Times New Roman"/>
          <w:lang w:eastAsia="x-none"/>
        </w:rPr>
        <w:t xml:space="preserve"> </w:t>
      </w:r>
      <w:r w:rsidR="00AB7027" w:rsidRPr="001A4420">
        <w:rPr>
          <w:rFonts w:ascii="Times New Roman" w:hAnsi="Times New Roman"/>
          <w:lang w:eastAsia="x-none"/>
        </w:rPr>
        <w:t>critical</w:t>
      </w:r>
      <w:r>
        <w:rPr>
          <w:rFonts w:ascii="Times New Roman" w:hAnsi="Times New Roman"/>
          <w:lang w:eastAsia="x-none"/>
        </w:rPr>
        <w:t xml:space="preserve"> research question concerns quantifying</w:t>
      </w:r>
      <w:r w:rsidR="00AB7027" w:rsidRPr="001A4420">
        <w:rPr>
          <w:rFonts w:ascii="Times New Roman" w:hAnsi="Times New Roman"/>
          <w:lang w:eastAsia="x-none"/>
        </w:rPr>
        <w:t xml:space="preserve"> and control</w:t>
      </w:r>
      <w:r w:rsidR="0064418B">
        <w:rPr>
          <w:rFonts w:ascii="Times New Roman" w:hAnsi="Times New Roman"/>
          <w:lang w:eastAsia="x-none"/>
        </w:rPr>
        <w:t>ling</w:t>
      </w:r>
      <w:r w:rsidR="00AB7027" w:rsidRPr="001A4420">
        <w:rPr>
          <w:rFonts w:ascii="Times New Roman" w:hAnsi="Times New Roman"/>
          <w:lang w:eastAsia="x-none"/>
        </w:rPr>
        <w:t xml:space="preserve"> </w:t>
      </w:r>
      <w:r w:rsidR="0064418B">
        <w:rPr>
          <w:rFonts w:ascii="Times New Roman" w:hAnsi="Times New Roman"/>
          <w:lang w:eastAsia="x-none"/>
        </w:rPr>
        <w:t xml:space="preserve">information </w:t>
      </w:r>
      <w:r w:rsidR="00AB7027" w:rsidRPr="001A4420">
        <w:rPr>
          <w:rFonts w:ascii="Times New Roman" w:hAnsi="Times New Roman"/>
          <w:lang w:eastAsia="x-none"/>
        </w:rPr>
        <w:t>loss</w:t>
      </w:r>
      <w:r w:rsidR="0064418B">
        <w:rPr>
          <w:rFonts w:ascii="Times New Roman" w:hAnsi="Times New Roman"/>
          <w:lang w:eastAsia="x-none"/>
        </w:rPr>
        <w:t xml:space="preserve"> </w:t>
      </w:r>
      <w:r w:rsidR="00AB7027" w:rsidRPr="001A4420">
        <w:rPr>
          <w:rFonts w:ascii="Times New Roman" w:hAnsi="Times New Roman"/>
          <w:lang w:eastAsia="x-none"/>
        </w:rPr>
        <w:t>from refactoring the da</w:t>
      </w:r>
      <w:r w:rsidR="00254C2F" w:rsidRPr="001A4420">
        <w:rPr>
          <w:rFonts w:ascii="Times New Roman" w:hAnsi="Times New Roman"/>
          <w:lang w:eastAsia="x-none"/>
        </w:rPr>
        <w:t xml:space="preserve">ta and using a reduced dataset. </w:t>
      </w:r>
      <w:r w:rsidR="00AB7027" w:rsidRPr="001A4420">
        <w:rPr>
          <w:rFonts w:ascii="Times New Roman" w:hAnsi="Times New Roman"/>
          <w:lang w:eastAsia="x-none"/>
        </w:rPr>
        <w:t xml:space="preserve">A basic issue </w:t>
      </w:r>
      <w:r w:rsidR="007C65BA">
        <w:rPr>
          <w:rFonts w:ascii="Times New Roman" w:hAnsi="Times New Roman"/>
          <w:lang w:eastAsia="x-none"/>
        </w:rPr>
        <w:t>associated with</w:t>
      </w:r>
      <w:r w:rsidR="007C65BA" w:rsidRPr="001A4420">
        <w:rPr>
          <w:rFonts w:ascii="Times New Roman" w:hAnsi="Times New Roman"/>
          <w:lang w:eastAsia="x-none"/>
        </w:rPr>
        <w:t xml:space="preserve"> </w:t>
      </w:r>
      <w:r w:rsidR="00AB7027" w:rsidRPr="001A4420">
        <w:rPr>
          <w:rFonts w:ascii="Times New Roman" w:hAnsi="Times New Roman"/>
          <w:lang w:eastAsia="x-none"/>
        </w:rPr>
        <w:t>refactoring is understand</w:t>
      </w:r>
      <w:r w:rsidR="007C65BA">
        <w:rPr>
          <w:rFonts w:ascii="Times New Roman" w:hAnsi="Times New Roman"/>
          <w:lang w:eastAsia="x-none"/>
        </w:rPr>
        <w:t>ing</w:t>
      </w:r>
      <w:r w:rsidR="00AB7027" w:rsidRPr="001A4420">
        <w:rPr>
          <w:rFonts w:ascii="Times New Roman" w:hAnsi="Times New Roman"/>
          <w:lang w:eastAsia="x-none"/>
        </w:rPr>
        <w:t xml:space="preserve"> how much information is</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actually present in a dataset and </w:t>
      </w:r>
      <w:r w:rsidR="00D312F4">
        <w:rPr>
          <w:rFonts w:ascii="Times New Roman" w:hAnsi="Times New Roman"/>
          <w:lang w:eastAsia="x-none"/>
        </w:rPr>
        <w:t>which type of refactoring method will be the “most” effective</w:t>
      </w:r>
      <w:r w:rsidR="00AB7027" w:rsidRPr="001A4420">
        <w:rPr>
          <w:rFonts w:ascii="Times New Roman" w:hAnsi="Times New Roman"/>
          <w:lang w:eastAsia="x-none"/>
        </w:rPr>
        <w:t>. Although scientific data</w:t>
      </w:r>
      <w:r w:rsidR="00254C2F" w:rsidRPr="001A4420">
        <w:rPr>
          <w:rFonts w:ascii="Times New Roman" w:hAnsi="Times New Roman"/>
          <w:lang w:eastAsia="x-none"/>
        </w:rPr>
        <w:t xml:space="preserve"> </w:t>
      </w:r>
      <w:r w:rsidR="00AB7027" w:rsidRPr="001A4420">
        <w:rPr>
          <w:rFonts w:ascii="Times New Roman" w:hAnsi="Times New Roman"/>
          <w:lang w:eastAsia="x-none"/>
        </w:rPr>
        <w:t>genera</w:t>
      </w:r>
      <w:r w:rsidR="0064418B">
        <w:rPr>
          <w:rFonts w:ascii="Times New Roman" w:hAnsi="Times New Roman"/>
          <w:lang w:eastAsia="x-none"/>
        </w:rPr>
        <w:t xml:space="preserve">lly contains random components </w:t>
      </w:r>
      <w:r w:rsidR="00AB7027" w:rsidRPr="001A4420">
        <w:rPr>
          <w:rFonts w:ascii="Times New Roman" w:hAnsi="Times New Roman"/>
          <w:lang w:eastAsia="x-none"/>
        </w:rPr>
        <w:t>due to finite precision and measurement and</w:t>
      </w:r>
      <w:r w:rsidR="00254C2F" w:rsidRPr="001A4420">
        <w:rPr>
          <w:rFonts w:ascii="Times New Roman" w:hAnsi="Times New Roman"/>
          <w:lang w:eastAsia="x-none"/>
        </w:rPr>
        <w:t xml:space="preserve"> </w:t>
      </w:r>
      <w:r w:rsidR="00AB7027" w:rsidRPr="001A4420">
        <w:rPr>
          <w:rFonts w:ascii="Times New Roman" w:hAnsi="Times New Roman"/>
          <w:lang w:eastAsia="x-none"/>
        </w:rPr>
        <w:t>calib</w:t>
      </w:r>
      <w:r w:rsidR="0064418B">
        <w:rPr>
          <w:rFonts w:ascii="Times New Roman" w:hAnsi="Times New Roman"/>
          <w:lang w:eastAsia="x-none"/>
        </w:rPr>
        <w:t>ration effects</w:t>
      </w:r>
      <w:r w:rsidR="00AB7027" w:rsidRPr="001A4420">
        <w:rPr>
          <w:rFonts w:ascii="Times New Roman" w:hAnsi="Times New Roman"/>
          <w:lang w:eastAsia="x-none"/>
        </w:rPr>
        <w:t>, useful scientific data is never purely random.</w:t>
      </w:r>
      <w:r w:rsidR="00254C2F" w:rsidRPr="001A4420">
        <w:rPr>
          <w:rFonts w:ascii="Times New Roman" w:hAnsi="Times New Roman"/>
          <w:lang w:eastAsia="x-none"/>
        </w:rPr>
        <w:t xml:space="preserve"> </w:t>
      </w:r>
      <w:r w:rsidR="00AB7027" w:rsidRPr="001A4420">
        <w:rPr>
          <w:rFonts w:ascii="Times New Roman" w:hAnsi="Times New Roman"/>
          <w:lang w:eastAsia="x-none"/>
        </w:rPr>
        <w:t>Broadly speaking, the path from data to knowledge consists of extracting</w:t>
      </w:r>
      <w:r w:rsidR="00254C2F" w:rsidRPr="001A4420">
        <w:rPr>
          <w:rFonts w:ascii="Times New Roman" w:hAnsi="Times New Roman"/>
          <w:lang w:eastAsia="x-none"/>
        </w:rPr>
        <w:t xml:space="preserve"> </w:t>
      </w:r>
      <w:r w:rsidR="00AB7027" w:rsidRPr="001A4420">
        <w:rPr>
          <w:rFonts w:ascii="Times New Roman" w:hAnsi="Times New Roman"/>
          <w:lang w:eastAsia="x-none"/>
        </w:rPr>
        <w:t>underlying models or patterns from the datasets and interpreting the resulting</w:t>
      </w:r>
      <w:r w:rsidR="00254C2F" w:rsidRPr="001A4420">
        <w:rPr>
          <w:rFonts w:ascii="Times New Roman" w:hAnsi="Times New Roman"/>
          <w:lang w:eastAsia="x-none"/>
        </w:rPr>
        <w:t xml:space="preserve"> </w:t>
      </w:r>
      <w:r w:rsidR="00AB7027" w:rsidRPr="001A4420">
        <w:rPr>
          <w:rFonts w:ascii="Times New Roman" w:hAnsi="Times New Roman"/>
          <w:lang w:eastAsia="x-none"/>
        </w:rPr>
        <w:t xml:space="preserve">models. </w:t>
      </w:r>
    </w:p>
    <w:p w14:paraId="105C9290" w14:textId="22D922A4" w:rsidR="00D312F4" w:rsidRDefault="00AB7027">
      <w:pPr>
        <w:rPr>
          <w:rFonts w:ascii="Times New Roman" w:hAnsi="Times New Roman"/>
          <w:i/>
          <w:iCs/>
          <w:lang w:eastAsia="x-none"/>
        </w:rPr>
      </w:pPr>
      <w:r w:rsidRPr="001A4420">
        <w:rPr>
          <w:rFonts w:ascii="Times New Roman" w:hAnsi="Times New Roman"/>
          <w:lang w:eastAsia="x-none"/>
        </w:rPr>
        <w:t>Ideally, scientists would like to perfo</w:t>
      </w:r>
      <w:r w:rsidR="00254C2F" w:rsidRPr="001A4420">
        <w:rPr>
          <w:rFonts w:ascii="Times New Roman" w:hAnsi="Times New Roman"/>
          <w:lang w:eastAsia="x-none"/>
        </w:rPr>
        <w:t xml:space="preserve">rm the entire analysis </w:t>
      </w:r>
      <w:r w:rsidRPr="001A4420">
        <w:rPr>
          <w:rFonts w:ascii="Times New Roman" w:hAnsi="Times New Roman"/>
          <w:i/>
          <w:iCs/>
          <w:lang w:eastAsia="x-none"/>
        </w:rPr>
        <w:t>in</w:t>
      </w:r>
      <w:r w:rsidR="00254C2F" w:rsidRPr="001A4420">
        <w:rPr>
          <w:rFonts w:ascii="Times New Roman" w:hAnsi="Times New Roman"/>
          <w:i/>
          <w:iCs/>
          <w:lang w:eastAsia="x-none"/>
        </w:rPr>
        <w:t xml:space="preserve"> s</w:t>
      </w:r>
      <w:r w:rsidRPr="001A4420">
        <w:rPr>
          <w:rFonts w:ascii="Times New Roman" w:hAnsi="Times New Roman"/>
          <w:i/>
          <w:iCs/>
          <w:lang w:eastAsia="x-none"/>
        </w:rPr>
        <w:t>itu</w:t>
      </w:r>
      <w:r w:rsidR="008B0949">
        <w:rPr>
          <w:rFonts w:ascii="Times New Roman" w:hAnsi="Times New Roman"/>
          <w:i/>
          <w:iCs/>
          <w:lang w:eastAsia="x-none"/>
        </w:rPr>
        <w:t>,</w:t>
      </w:r>
      <w:r w:rsidR="00254C2F" w:rsidRPr="001A4420">
        <w:rPr>
          <w:rFonts w:ascii="Times New Roman" w:hAnsi="Times New Roman"/>
          <w:i/>
          <w:iCs/>
          <w:lang w:eastAsia="x-none"/>
        </w:rPr>
        <w:t xml:space="preserve"> </w:t>
      </w:r>
      <w:r w:rsidRPr="001A4420">
        <w:rPr>
          <w:rFonts w:ascii="Times New Roman" w:hAnsi="Times New Roman"/>
          <w:lang w:eastAsia="x-none"/>
        </w:rPr>
        <w:t>eff</w:t>
      </w:r>
      <w:r w:rsidR="00254C2F" w:rsidRPr="001A4420">
        <w:rPr>
          <w:rFonts w:ascii="Times New Roman" w:hAnsi="Times New Roman"/>
          <w:lang w:eastAsia="x-none"/>
        </w:rPr>
        <w:t xml:space="preserve">ectively circumventing the large </w:t>
      </w:r>
      <w:r w:rsidRPr="001A4420">
        <w:rPr>
          <w:rFonts w:ascii="Times New Roman" w:hAnsi="Times New Roman"/>
          <w:lang w:eastAsia="x-none"/>
        </w:rPr>
        <w:t>data issue completely.</w:t>
      </w:r>
      <w:r w:rsidR="000C42AE">
        <w:rPr>
          <w:rFonts w:ascii="Times New Roman" w:hAnsi="Times New Roman"/>
          <w:lang w:eastAsia="x-none"/>
        </w:rPr>
        <w:t xml:space="preserve"> </w:t>
      </w:r>
      <w:r w:rsidRPr="001A4420">
        <w:rPr>
          <w:rFonts w:ascii="Times New Roman" w:hAnsi="Times New Roman"/>
          <w:lang w:eastAsia="x-none"/>
        </w:rPr>
        <w:t>The catch, of course, is that this</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is unlikely to be possible since, by their nature, </w:t>
      </w:r>
      <w:r w:rsidR="008B0949" w:rsidRPr="001A4420">
        <w:rPr>
          <w:rFonts w:ascii="Times New Roman" w:hAnsi="Times New Roman"/>
          <w:lang w:eastAsia="x-none"/>
        </w:rPr>
        <w:t>large-scale</w:t>
      </w:r>
      <w:r w:rsidRPr="001A4420">
        <w:rPr>
          <w:rFonts w:ascii="Times New Roman" w:hAnsi="Times New Roman"/>
          <w:lang w:eastAsia="x-none"/>
        </w:rPr>
        <w:t xml:space="preserve"> simulations aim</w:t>
      </w:r>
      <w:r w:rsidR="00254C2F" w:rsidRPr="001A4420">
        <w:rPr>
          <w:rFonts w:ascii="Times New Roman" w:hAnsi="Times New Roman"/>
          <w:i/>
          <w:iCs/>
          <w:lang w:eastAsia="x-none"/>
        </w:rPr>
        <w:t xml:space="preserve"> </w:t>
      </w:r>
      <w:r w:rsidRPr="001A4420">
        <w:rPr>
          <w:rFonts w:ascii="Times New Roman" w:hAnsi="Times New Roman"/>
          <w:lang w:eastAsia="x-none"/>
        </w:rPr>
        <w:t>to discover new information often hidden in the form of higher order</w:t>
      </w:r>
      <w:r w:rsidR="00254C2F" w:rsidRPr="001A4420">
        <w:rPr>
          <w:rFonts w:ascii="Times New Roman" w:hAnsi="Times New Roman"/>
          <w:i/>
          <w:iCs/>
          <w:lang w:eastAsia="x-none"/>
        </w:rPr>
        <w:t xml:space="preserve"> </w:t>
      </w:r>
      <w:r w:rsidRPr="001A4420">
        <w:rPr>
          <w:rFonts w:ascii="Times New Roman" w:hAnsi="Times New Roman"/>
          <w:lang w:eastAsia="x-none"/>
        </w:rPr>
        <w:t>effects amongst the data deluge. In particular, this means if data thinning or</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truncation is applied haphazardly, the </w:t>
      </w:r>
      <w:r w:rsidR="0064418B">
        <w:rPr>
          <w:rFonts w:ascii="Times New Roman" w:hAnsi="Times New Roman"/>
          <w:lang w:eastAsia="x-none"/>
        </w:rPr>
        <w:t>higher order effects</w:t>
      </w:r>
      <w:r w:rsidRPr="001A4420">
        <w:rPr>
          <w:rFonts w:ascii="Times New Roman" w:hAnsi="Times New Roman"/>
          <w:lang w:eastAsia="x-none"/>
        </w:rPr>
        <w:t xml:space="preserve"> may be eliminated.</w:t>
      </w:r>
      <w:r w:rsidR="00254C2F" w:rsidRPr="001A4420">
        <w:rPr>
          <w:rFonts w:ascii="Times New Roman" w:hAnsi="Times New Roman"/>
          <w:i/>
          <w:iCs/>
          <w:lang w:eastAsia="x-none"/>
        </w:rPr>
        <w:t xml:space="preserve"> </w:t>
      </w:r>
    </w:p>
    <w:p w14:paraId="61ECB9CD" w14:textId="704AC71C" w:rsidR="00AB7027" w:rsidRPr="001A4420" w:rsidRDefault="00D312F4">
      <w:pPr>
        <w:rPr>
          <w:rFonts w:ascii="Times New Roman" w:hAnsi="Times New Roman"/>
          <w:i/>
          <w:iCs/>
          <w:lang w:eastAsia="x-none"/>
        </w:rPr>
      </w:pPr>
      <w:r w:rsidRPr="00C56CBB">
        <w:rPr>
          <w:rFonts w:ascii="Times New Roman" w:hAnsi="Times New Roman"/>
          <w:iCs/>
          <w:lang w:eastAsia="x-none"/>
        </w:rPr>
        <w:t>Typically</w:t>
      </w:r>
      <w:r>
        <w:rPr>
          <w:rFonts w:ascii="Times New Roman" w:hAnsi="Times New Roman"/>
          <w:i/>
          <w:iCs/>
          <w:lang w:eastAsia="x-none"/>
        </w:rPr>
        <w:t xml:space="preserve">, </w:t>
      </w:r>
      <w:r>
        <w:rPr>
          <w:rFonts w:ascii="Times New Roman" w:hAnsi="Times New Roman"/>
          <w:lang w:eastAsia="x-none"/>
        </w:rPr>
        <w:t>e</w:t>
      </w:r>
      <w:r w:rsidR="00AB7027" w:rsidRPr="001A4420">
        <w:rPr>
          <w:rFonts w:ascii="Times New Roman" w:hAnsi="Times New Roman"/>
          <w:lang w:eastAsia="x-none"/>
        </w:rPr>
        <w:t>ntire data set</w:t>
      </w:r>
      <w:r>
        <w:rPr>
          <w:rFonts w:ascii="Times New Roman" w:hAnsi="Times New Roman"/>
          <w:lang w:eastAsia="x-none"/>
        </w:rPr>
        <w:t>s</w:t>
      </w:r>
      <w:r w:rsidR="00AB7027" w:rsidRPr="001A4420">
        <w:rPr>
          <w:rFonts w:ascii="Times New Roman" w:hAnsi="Times New Roman"/>
          <w:lang w:eastAsia="x-none"/>
        </w:rPr>
        <w:t xml:space="preserve"> cannot be stored in easily accessible </w:t>
      </w:r>
      <w:r w:rsidR="008B0949">
        <w:rPr>
          <w:rFonts w:ascii="Times New Roman" w:hAnsi="Times New Roman"/>
          <w:lang w:eastAsia="x-none"/>
        </w:rPr>
        <w:t>storage</w:t>
      </w:r>
      <w:r w:rsidR="008B0949" w:rsidRPr="001A4420">
        <w:rPr>
          <w:rFonts w:ascii="Times New Roman" w:hAnsi="Times New Roman"/>
          <w:lang w:eastAsia="x-none"/>
        </w:rPr>
        <w:t xml:space="preserve"> </w:t>
      </w:r>
      <w:r w:rsidR="00AB7027" w:rsidRPr="001A4420">
        <w:rPr>
          <w:rFonts w:ascii="Times New Roman" w:hAnsi="Times New Roman"/>
          <w:lang w:eastAsia="x-none"/>
        </w:rPr>
        <w:t xml:space="preserve">due to </w:t>
      </w:r>
      <w:r w:rsidR="008B0949">
        <w:rPr>
          <w:rFonts w:ascii="Times New Roman" w:hAnsi="Times New Roman"/>
          <w:lang w:eastAsia="x-none"/>
        </w:rPr>
        <w:t xml:space="preserve">its </w:t>
      </w:r>
      <w:r w:rsidR="00AB7027" w:rsidRPr="001A4420">
        <w:rPr>
          <w:rFonts w:ascii="Times New Roman" w:hAnsi="Times New Roman"/>
          <w:lang w:eastAsia="x-none"/>
        </w:rPr>
        <w:t>s</w:t>
      </w:r>
      <w:r w:rsidR="00254C2F" w:rsidRPr="001A4420">
        <w:rPr>
          <w:rFonts w:ascii="Times New Roman" w:hAnsi="Times New Roman"/>
          <w:lang w:eastAsia="x-none"/>
        </w:rPr>
        <w:t>heer size. Yet, the data cannot</w:t>
      </w:r>
      <w:r w:rsidR="00254C2F" w:rsidRPr="001A4420">
        <w:rPr>
          <w:rFonts w:ascii="Times New Roman" w:hAnsi="Times New Roman"/>
          <w:i/>
          <w:iCs/>
          <w:lang w:eastAsia="x-none"/>
        </w:rPr>
        <w:t xml:space="preserve"> </w:t>
      </w:r>
      <w:r w:rsidR="00AB7027" w:rsidRPr="001A4420">
        <w:rPr>
          <w:rFonts w:ascii="Times New Roman" w:hAnsi="Times New Roman"/>
          <w:lang w:eastAsia="x-none"/>
        </w:rPr>
        <w:t>be reduced prior to archiving without risking losing information.</w:t>
      </w:r>
      <w:r w:rsidR="00254C2F" w:rsidRPr="001A4420">
        <w:rPr>
          <w:rFonts w:ascii="Times New Roman" w:hAnsi="Times New Roman"/>
          <w:i/>
          <w:iCs/>
          <w:lang w:eastAsia="x-none"/>
        </w:rPr>
        <w:t xml:space="preserve"> </w:t>
      </w:r>
      <w:r w:rsidR="00AB7027" w:rsidRPr="001A4420">
        <w:rPr>
          <w:rFonts w:ascii="Times New Roman" w:hAnsi="Times New Roman"/>
          <w:lang w:eastAsia="x-none"/>
        </w:rPr>
        <w:t>Viewed in this way, the problem would appear</w:t>
      </w:r>
      <w:r w:rsidR="00254C2F" w:rsidRPr="001A4420">
        <w:rPr>
          <w:rFonts w:ascii="Times New Roman" w:hAnsi="Times New Roman"/>
          <w:i/>
          <w:iCs/>
          <w:lang w:eastAsia="x-none"/>
        </w:rPr>
        <w:t xml:space="preserve"> </w:t>
      </w:r>
      <w:r w:rsidR="00AB7027" w:rsidRPr="001A4420">
        <w:rPr>
          <w:rFonts w:ascii="Times New Roman" w:hAnsi="Times New Roman"/>
          <w:lang w:eastAsia="x-none"/>
        </w:rPr>
        <w:t>intractable. However, much of the</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data is redundant in an information </w:t>
      </w:r>
      <w:r w:rsidR="0064418B">
        <w:rPr>
          <w:rFonts w:ascii="Times New Roman" w:hAnsi="Times New Roman"/>
          <w:lang w:eastAsia="x-none"/>
        </w:rPr>
        <w:t>theoretic sense.</w:t>
      </w:r>
      <w:r w:rsidR="000C42AE">
        <w:rPr>
          <w:rFonts w:ascii="Times New Roman" w:hAnsi="Times New Roman"/>
          <w:lang w:eastAsia="x-none"/>
        </w:rPr>
        <w:t xml:space="preserve"> </w:t>
      </w:r>
      <w:r w:rsidR="0064418B">
        <w:rPr>
          <w:rFonts w:ascii="Times New Roman" w:hAnsi="Times New Roman"/>
          <w:lang w:eastAsia="x-none"/>
        </w:rPr>
        <w:t>That is</w:t>
      </w:r>
      <w:r w:rsidR="00AB7027" w:rsidRPr="001A4420">
        <w:rPr>
          <w:rFonts w:ascii="Times New Roman" w:hAnsi="Times New Roman"/>
          <w:lang w:eastAsia="x-none"/>
        </w:rPr>
        <w:t>, the</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amount of information contained in the dataset is often </w:t>
      </w:r>
      <w:r w:rsidR="00395AC1" w:rsidRPr="001A4420">
        <w:rPr>
          <w:rFonts w:ascii="Times New Roman" w:hAnsi="Times New Roman"/>
          <w:lang w:eastAsia="x-none"/>
        </w:rPr>
        <w:t>sig</w:t>
      </w:r>
      <w:r w:rsidR="00395AC1">
        <w:rPr>
          <w:rFonts w:ascii="Times New Roman" w:hAnsi="Times New Roman"/>
          <w:lang w:eastAsia="x-none"/>
        </w:rPr>
        <w:t>n</w:t>
      </w:r>
      <w:r w:rsidR="00395AC1" w:rsidRPr="001A4420">
        <w:rPr>
          <w:rFonts w:ascii="Times New Roman" w:hAnsi="Times New Roman"/>
          <w:lang w:eastAsia="x-none"/>
        </w:rPr>
        <w:t>ificantly</w:t>
      </w:r>
      <w:r w:rsidR="00AB7027" w:rsidRPr="001A4420">
        <w:rPr>
          <w:rFonts w:ascii="Times New Roman" w:hAnsi="Times New Roman"/>
          <w:lang w:eastAsia="x-none"/>
        </w:rPr>
        <w:t xml:space="preserve"> less than</w:t>
      </w:r>
      <w:r w:rsidR="00254C2F" w:rsidRPr="001A4420">
        <w:rPr>
          <w:rFonts w:ascii="Times New Roman" w:hAnsi="Times New Roman"/>
          <w:i/>
          <w:iCs/>
          <w:lang w:eastAsia="x-none"/>
        </w:rPr>
        <w:t xml:space="preserve"> </w:t>
      </w:r>
      <w:r w:rsidR="00AB7027" w:rsidRPr="001A4420">
        <w:rPr>
          <w:rFonts w:ascii="Times New Roman" w:hAnsi="Times New Roman"/>
          <w:lang w:eastAsia="x-none"/>
        </w:rPr>
        <w:t>the amount of data.</w:t>
      </w:r>
      <w:r w:rsidR="000C42AE">
        <w:rPr>
          <w:rFonts w:ascii="Times New Roman" w:hAnsi="Times New Roman"/>
          <w:lang w:eastAsia="x-none"/>
        </w:rPr>
        <w:t xml:space="preserve"> </w:t>
      </w:r>
      <w:r w:rsidR="00AB7027" w:rsidRPr="001A4420">
        <w:rPr>
          <w:rFonts w:ascii="Times New Roman" w:hAnsi="Times New Roman"/>
          <w:lang w:eastAsia="x-none"/>
        </w:rPr>
        <w:t>The difficulty stems from not know</w:t>
      </w:r>
      <w:r w:rsidR="0064418B">
        <w:rPr>
          <w:rFonts w:ascii="Times New Roman" w:hAnsi="Times New Roman"/>
          <w:lang w:eastAsia="x-none"/>
        </w:rPr>
        <w:t xml:space="preserve">ing </w:t>
      </w:r>
      <w:r w:rsidR="00AB7027" w:rsidRPr="001A4420">
        <w:rPr>
          <w:rFonts w:ascii="Times New Roman" w:hAnsi="Times New Roman"/>
          <w:lang w:eastAsia="x-none"/>
        </w:rPr>
        <w:t xml:space="preserve">about this redundancy in advance </w:t>
      </w:r>
      <w:r w:rsidR="00AB7027" w:rsidRPr="001A4420">
        <w:rPr>
          <w:rFonts w:ascii="Times New Roman" w:hAnsi="Times New Roman"/>
          <w:i/>
          <w:iCs/>
          <w:lang w:eastAsia="x-none"/>
        </w:rPr>
        <w:t>without the benefit of a priori</w:t>
      </w:r>
      <w:r w:rsidR="00254C2F" w:rsidRPr="001A4420">
        <w:rPr>
          <w:rFonts w:ascii="Times New Roman" w:hAnsi="Times New Roman"/>
          <w:i/>
          <w:iCs/>
          <w:lang w:eastAsia="x-none"/>
        </w:rPr>
        <w:t xml:space="preserve"> knowledge</w:t>
      </w:r>
      <w:r w:rsidR="00AB7027" w:rsidRPr="001A4420">
        <w:rPr>
          <w:rFonts w:ascii="Times New Roman" w:hAnsi="Times New Roman"/>
          <w:i/>
          <w:iCs/>
          <w:lang w:eastAsia="x-none"/>
        </w:rPr>
        <w:t>.</w:t>
      </w:r>
      <w:r w:rsidR="00AB7027" w:rsidRPr="001A4420">
        <w:rPr>
          <w:rFonts w:ascii="Times New Roman" w:hAnsi="Times New Roman"/>
          <w:lang w:eastAsia="x-none"/>
        </w:rPr>
        <w:t xml:space="preserve"> This knowledge can often be provided by the user or can be acquired</w:t>
      </w:r>
      <w:r w:rsidR="00254C2F" w:rsidRPr="001A4420">
        <w:rPr>
          <w:rFonts w:ascii="Times New Roman" w:hAnsi="Times New Roman"/>
          <w:i/>
          <w:iCs/>
          <w:lang w:eastAsia="x-none"/>
        </w:rPr>
        <w:t xml:space="preserve"> </w:t>
      </w:r>
      <w:r w:rsidR="00AB7027" w:rsidRPr="001A4420">
        <w:rPr>
          <w:rFonts w:ascii="Times New Roman" w:hAnsi="Times New Roman"/>
          <w:lang w:eastAsia="x-none"/>
        </w:rPr>
        <w:t xml:space="preserve">through experience of dealing with differing runs of the same code. </w:t>
      </w:r>
    </w:p>
    <w:p w14:paraId="51A0CE5B" w14:textId="4ACDFB64" w:rsidR="00AB7027" w:rsidRPr="001A4420" w:rsidRDefault="00AB7027" w:rsidP="00254C2F">
      <w:pPr>
        <w:rPr>
          <w:rFonts w:ascii="Times New Roman" w:hAnsi="Times New Roman"/>
          <w:lang w:eastAsia="x-none"/>
        </w:rPr>
      </w:pPr>
      <w:r w:rsidRPr="001A4420">
        <w:rPr>
          <w:rFonts w:ascii="Times New Roman" w:hAnsi="Times New Roman"/>
          <w:lang w:eastAsia="x-none"/>
        </w:rPr>
        <w:t>Deep application knowledge means one can sometimes achieve dramatically superior</w:t>
      </w:r>
      <w:r w:rsidR="00254C2F" w:rsidRPr="001A4420">
        <w:rPr>
          <w:rFonts w:ascii="Times New Roman" w:hAnsi="Times New Roman"/>
          <w:lang w:eastAsia="x-none"/>
        </w:rPr>
        <w:t xml:space="preserve"> </w:t>
      </w:r>
      <w:r w:rsidRPr="001A4420">
        <w:rPr>
          <w:rFonts w:ascii="Times New Roman" w:hAnsi="Times New Roman"/>
          <w:lang w:eastAsia="x-none"/>
        </w:rPr>
        <w:t>data reduction compared with what one might achieve otherwise.</w:t>
      </w:r>
      <w:r w:rsidR="00254C2F" w:rsidRPr="001A4420">
        <w:rPr>
          <w:rFonts w:ascii="Times New Roman" w:hAnsi="Times New Roman"/>
          <w:lang w:eastAsia="x-none"/>
        </w:rPr>
        <w:t xml:space="preserve"> </w:t>
      </w:r>
      <w:r w:rsidRPr="001A4420">
        <w:rPr>
          <w:rFonts w:ascii="Times New Roman" w:hAnsi="Times New Roman"/>
          <w:lang w:eastAsia="x-none"/>
        </w:rPr>
        <w:t xml:space="preserve">However, even in the absence of such high level knowledge, SIRIUS </w:t>
      </w:r>
      <w:r w:rsidR="0064418B">
        <w:rPr>
          <w:rFonts w:ascii="Times New Roman" w:hAnsi="Times New Roman"/>
          <w:lang w:eastAsia="x-none"/>
        </w:rPr>
        <w:t xml:space="preserve">must offer </w:t>
      </w:r>
      <w:r w:rsidRPr="001A4420">
        <w:rPr>
          <w:rFonts w:ascii="Times New Roman" w:hAnsi="Times New Roman"/>
          <w:lang w:eastAsia="x-none"/>
        </w:rPr>
        <w:t>generic data reduction and re-organization</w:t>
      </w:r>
      <w:r w:rsidR="00254C2F" w:rsidRPr="001A4420">
        <w:rPr>
          <w:rFonts w:ascii="Times New Roman" w:hAnsi="Times New Roman"/>
          <w:lang w:eastAsia="x-none"/>
        </w:rPr>
        <w:t xml:space="preserve"> </w:t>
      </w:r>
      <w:r w:rsidRPr="001A4420">
        <w:rPr>
          <w:rFonts w:ascii="Times New Roman" w:hAnsi="Times New Roman"/>
          <w:lang w:eastAsia="x-none"/>
        </w:rPr>
        <w:t>techniques. For instance, certain basic data semantics information is needed and must be supported by the overall infrastructure</w:t>
      </w:r>
      <w:r w:rsidR="00254C2F" w:rsidRPr="001A4420">
        <w:rPr>
          <w:rFonts w:ascii="Times New Roman" w:hAnsi="Times New Roman"/>
          <w:lang w:eastAsia="x-none"/>
        </w:rPr>
        <w:t>. Currentl</w:t>
      </w:r>
      <w:r w:rsidR="0064418B">
        <w:rPr>
          <w:rFonts w:ascii="Times New Roman" w:hAnsi="Times New Roman"/>
          <w:lang w:eastAsia="x-none"/>
        </w:rPr>
        <w:t>y we are studying three generic</w:t>
      </w:r>
      <w:r w:rsidR="00254C2F" w:rsidRPr="001A4420">
        <w:rPr>
          <w:rFonts w:ascii="Times New Roman" w:hAnsi="Times New Roman"/>
          <w:lang w:eastAsia="x-none"/>
        </w:rPr>
        <w:t xml:space="preserve"> and one application specific refactoring methods</w:t>
      </w:r>
      <w:r w:rsidR="000F2518" w:rsidRPr="001A4420">
        <w:rPr>
          <w:rFonts w:ascii="Times New Roman" w:hAnsi="Times New Roman"/>
          <w:lang w:eastAsia="x-none"/>
        </w:rPr>
        <w:t xml:space="preserve">: 1) Precision based, 2) Frequency-based, 3) Linear Auditing, and 4) Application aware </w:t>
      </w:r>
      <w:r w:rsidR="00172CDF" w:rsidRPr="001A4420">
        <w:rPr>
          <w:rFonts w:ascii="Times New Roman" w:hAnsi="Times New Roman"/>
          <w:lang w:eastAsia="x-none"/>
        </w:rPr>
        <w:t>histogramming</w:t>
      </w:r>
      <w:r w:rsidR="0064418B">
        <w:rPr>
          <w:rFonts w:ascii="Times New Roman" w:hAnsi="Times New Roman"/>
          <w:lang w:eastAsia="x-none"/>
        </w:rPr>
        <w:t xml:space="preserve">. Each of these is </w:t>
      </w:r>
      <w:r w:rsidR="000F2518" w:rsidRPr="001A4420">
        <w:rPr>
          <w:rFonts w:ascii="Times New Roman" w:hAnsi="Times New Roman"/>
          <w:lang w:eastAsia="x-none"/>
        </w:rPr>
        <w:t>describe</w:t>
      </w:r>
      <w:r w:rsidR="0064418B">
        <w:rPr>
          <w:rFonts w:ascii="Times New Roman" w:hAnsi="Times New Roman"/>
          <w:lang w:eastAsia="x-none"/>
        </w:rPr>
        <w:t>d</w:t>
      </w:r>
      <w:r w:rsidR="000F2518" w:rsidRPr="001A4420">
        <w:rPr>
          <w:rFonts w:ascii="Times New Roman" w:hAnsi="Times New Roman"/>
          <w:lang w:eastAsia="x-none"/>
        </w:rPr>
        <w:t xml:space="preserve"> below.</w:t>
      </w:r>
    </w:p>
    <w:p w14:paraId="21194D94" w14:textId="2E56FED4" w:rsidR="00172CDF" w:rsidRPr="001A4420" w:rsidRDefault="00172CDF" w:rsidP="00172CDF">
      <w:pPr>
        <w:rPr>
          <w:rFonts w:ascii="Times New Roman" w:hAnsi="Times New Roman"/>
          <w:lang w:eastAsia="x-none"/>
        </w:rPr>
      </w:pPr>
      <w:r w:rsidRPr="001A4420">
        <w:rPr>
          <w:rFonts w:ascii="Times New Roman" w:hAnsi="Times New Roman"/>
          <w:b/>
          <w:lang w:eastAsia="x-none"/>
        </w:rPr>
        <w:t>Precision based refactoring</w:t>
      </w:r>
      <w:r w:rsidRPr="001A4420">
        <w:rPr>
          <w:rFonts w:ascii="Times New Roman" w:hAnsi="Times New Roman"/>
          <w:lang w:eastAsia="x-none"/>
        </w:rPr>
        <w:t xml:space="preserve"> </w:t>
      </w:r>
      <w:r w:rsidR="0064418B">
        <w:rPr>
          <w:rFonts w:ascii="Times New Roman" w:hAnsi="Times New Roman"/>
          <w:lang w:eastAsia="x-none"/>
        </w:rPr>
        <w:t>groups</w:t>
      </w:r>
      <w:r w:rsidR="00120636">
        <w:rPr>
          <w:rFonts w:ascii="Times New Roman" w:hAnsi="Times New Roman"/>
          <w:lang w:eastAsia="x-none"/>
        </w:rPr>
        <w:t xml:space="preserve"> together</w:t>
      </w:r>
      <w:r w:rsidR="0064418B">
        <w:rPr>
          <w:rFonts w:ascii="Times New Roman" w:hAnsi="Times New Roman"/>
          <w:lang w:eastAsia="x-none"/>
        </w:rPr>
        <w:t xml:space="preserve"> </w:t>
      </w:r>
      <w:r w:rsidRPr="001A4420">
        <w:rPr>
          <w:rFonts w:ascii="Times New Roman" w:hAnsi="Times New Roman"/>
          <w:lang w:eastAsia="x-none"/>
        </w:rPr>
        <w:t xml:space="preserve">the most significant </w:t>
      </w:r>
      <w:r w:rsidR="0064418B">
        <w:rPr>
          <w:rFonts w:ascii="Times New Roman" w:hAnsi="Times New Roman"/>
          <w:lang w:eastAsia="x-none"/>
        </w:rPr>
        <w:t xml:space="preserve">data </w:t>
      </w:r>
      <w:r w:rsidR="005C543D">
        <w:rPr>
          <w:rFonts w:ascii="Times New Roman" w:hAnsi="Times New Roman"/>
          <w:lang w:eastAsia="x-none"/>
        </w:rPr>
        <w:t>bits</w:t>
      </w:r>
      <w:r w:rsidR="005C543D" w:rsidRPr="001A4420">
        <w:rPr>
          <w:rFonts w:ascii="Times New Roman" w:hAnsi="Times New Roman"/>
          <w:lang w:eastAsia="x-none"/>
        </w:rPr>
        <w:t xml:space="preserve"> </w:t>
      </w:r>
      <w:r w:rsidRPr="001A4420">
        <w:rPr>
          <w:rFonts w:ascii="Times New Roman" w:hAnsi="Times New Roman"/>
          <w:lang w:eastAsia="x-none"/>
        </w:rPr>
        <w:t xml:space="preserve">from each object. This data generally </w:t>
      </w:r>
      <w:r w:rsidR="00120636">
        <w:rPr>
          <w:rFonts w:ascii="Times New Roman" w:hAnsi="Times New Roman"/>
          <w:lang w:eastAsia="x-none"/>
        </w:rPr>
        <w:t>has</w:t>
      </w:r>
      <w:r w:rsidRPr="001A4420">
        <w:rPr>
          <w:rFonts w:ascii="Times New Roman" w:hAnsi="Times New Roman"/>
          <w:lang w:eastAsia="x-none"/>
        </w:rPr>
        <w:t xml:space="preserve"> a higher </w:t>
      </w:r>
      <w:r w:rsidR="00120636">
        <w:rPr>
          <w:rFonts w:ascii="Times New Roman" w:hAnsi="Times New Roman"/>
          <w:lang w:eastAsia="x-none"/>
        </w:rPr>
        <w:t>“</w:t>
      </w:r>
      <w:r w:rsidRPr="001A4420">
        <w:rPr>
          <w:rFonts w:ascii="Times New Roman" w:hAnsi="Times New Roman"/>
          <w:lang w:eastAsia="x-none"/>
        </w:rPr>
        <w:t>utility</w:t>
      </w:r>
      <w:r w:rsidR="00120636">
        <w:rPr>
          <w:rFonts w:ascii="Times New Roman" w:hAnsi="Times New Roman"/>
          <w:lang w:eastAsia="x-none"/>
        </w:rPr>
        <w:t>”</w:t>
      </w:r>
      <w:r w:rsidRPr="001A4420">
        <w:rPr>
          <w:rFonts w:ascii="Times New Roman" w:hAnsi="Times New Roman"/>
          <w:lang w:eastAsia="x-none"/>
        </w:rPr>
        <w:t xml:space="preserve"> than data with the least significant </w:t>
      </w:r>
      <w:r w:rsidR="005C543D">
        <w:rPr>
          <w:rFonts w:ascii="Times New Roman" w:hAnsi="Times New Roman"/>
          <w:lang w:eastAsia="x-none"/>
        </w:rPr>
        <w:t>bits</w:t>
      </w:r>
      <w:r w:rsidR="00320CEB">
        <w:rPr>
          <w:rFonts w:ascii="Times New Roman" w:hAnsi="Times New Roman"/>
          <w:lang w:eastAsia="x-none"/>
        </w:rPr>
        <w:t>, and contains less entropy</w:t>
      </w:r>
      <w:r w:rsidRPr="001A4420">
        <w:rPr>
          <w:rFonts w:ascii="Times New Roman" w:hAnsi="Times New Roman"/>
          <w:lang w:eastAsia="x-none"/>
        </w:rPr>
        <w:t>.</w:t>
      </w:r>
      <w:r w:rsidR="000C42AE">
        <w:rPr>
          <w:rFonts w:ascii="Times New Roman" w:hAnsi="Times New Roman"/>
          <w:lang w:eastAsia="x-none"/>
        </w:rPr>
        <w:t xml:space="preserve"> </w:t>
      </w:r>
      <w:r w:rsidR="00320CEB">
        <w:rPr>
          <w:rFonts w:ascii="Times New Roman" w:hAnsi="Times New Roman"/>
          <w:lang w:eastAsia="x-none"/>
        </w:rPr>
        <w:t>This technique requires that</w:t>
      </w:r>
      <w:r w:rsidRPr="001A4420">
        <w:rPr>
          <w:rFonts w:ascii="Times New Roman" w:hAnsi="Times New Roman"/>
          <w:lang w:eastAsia="x-none"/>
        </w:rPr>
        <w:t xml:space="preserve"> data </w:t>
      </w:r>
      <w:r w:rsidR="00320CEB">
        <w:rPr>
          <w:rFonts w:ascii="Times New Roman" w:hAnsi="Times New Roman"/>
          <w:lang w:eastAsia="x-none"/>
        </w:rPr>
        <w:t xml:space="preserve">will </w:t>
      </w:r>
      <w:r w:rsidRPr="001A4420">
        <w:rPr>
          <w:rFonts w:ascii="Times New Roman" w:hAnsi="Times New Roman"/>
          <w:lang w:eastAsia="x-none"/>
        </w:rPr>
        <w:t>rearranged</w:t>
      </w:r>
      <w:r w:rsidR="00320CEB">
        <w:rPr>
          <w:rFonts w:ascii="Times New Roman" w:hAnsi="Times New Roman"/>
          <w:lang w:eastAsia="x-none"/>
        </w:rPr>
        <w:t>,</w:t>
      </w:r>
      <w:r w:rsidRPr="001A4420">
        <w:rPr>
          <w:rFonts w:ascii="Times New Roman" w:hAnsi="Times New Roman"/>
          <w:lang w:eastAsia="x-none"/>
        </w:rPr>
        <w:t xml:space="preserve"> </w:t>
      </w:r>
      <w:r w:rsidR="00120636">
        <w:rPr>
          <w:rFonts w:ascii="Times New Roman" w:hAnsi="Times New Roman"/>
          <w:lang w:eastAsia="x-none"/>
        </w:rPr>
        <w:t>potentially involving</w:t>
      </w:r>
      <w:r w:rsidRPr="001A4420">
        <w:rPr>
          <w:rFonts w:ascii="Times New Roman" w:hAnsi="Times New Roman"/>
          <w:lang w:eastAsia="x-none"/>
        </w:rPr>
        <w:t xml:space="preserve"> </w:t>
      </w:r>
      <w:r w:rsidR="00120636">
        <w:rPr>
          <w:rFonts w:ascii="Times New Roman" w:hAnsi="Times New Roman"/>
          <w:lang w:eastAsia="x-none"/>
        </w:rPr>
        <w:t xml:space="preserve">memory </w:t>
      </w:r>
      <w:r w:rsidRPr="001A4420">
        <w:rPr>
          <w:rFonts w:ascii="Times New Roman" w:hAnsi="Times New Roman"/>
          <w:lang w:eastAsia="x-none"/>
        </w:rPr>
        <w:t xml:space="preserve">intensive operations </w:t>
      </w:r>
      <w:r w:rsidR="00320CEB">
        <w:rPr>
          <w:rFonts w:ascii="Times New Roman" w:hAnsi="Times New Roman"/>
          <w:lang w:eastAsia="x-none"/>
        </w:rPr>
        <w:t xml:space="preserve">and most </w:t>
      </w:r>
      <w:r w:rsidR="00120636">
        <w:rPr>
          <w:rFonts w:ascii="Times New Roman" w:hAnsi="Times New Roman"/>
          <w:lang w:eastAsia="x-none"/>
        </w:rPr>
        <w:t>avoi</w:t>
      </w:r>
      <w:r w:rsidR="00320CEB">
        <w:rPr>
          <w:rFonts w:ascii="Times New Roman" w:hAnsi="Times New Roman"/>
          <w:lang w:eastAsia="x-none"/>
        </w:rPr>
        <w:t>d</w:t>
      </w:r>
      <w:r w:rsidR="00120636">
        <w:rPr>
          <w:rFonts w:ascii="Times New Roman" w:hAnsi="Times New Roman"/>
          <w:lang w:eastAsia="x-none"/>
        </w:rPr>
        <w:t xml:space="preserve"> </w:t>
      </w:r>
      <w:r w:rsidR="00320CEB">
        <w:rPr>
          <w:rFonts w:ascii="Times New Roman" w:hAnsi="Times New Roman"/>
          <w:lang w:eastAsia="x-none"/>
        </w:rPr>
        <w:t xml:space="preserve">data movement and the storage system as much as possible. Reading this data back introduces additional challenges both on finding the different pieces of the data, and the reconstruction of the data to a form the user can work with. </w:t>
      </w:r>
    </w:p>
    <w:p w14:paraId="62C1FC68" w14:textId="63561B6F" w:rsidR="001A4420" w:rsidRDefault="001A4420" w:rsidP="001A4420">
      <w:pPr>
        <w:rPr>
          <w:rFonts w:ascii="Times New Roman" w:hAnsi="Times New Roman"/>
          <w:lang w:eastAsia="x-none"/>
        </w:rPr>
      </w:pPr>
      <w:r w:rsidRPr="001A4420">
        <w:rPr>
          <w:rFonts w:ascii="Times New Roman" w:hAnsi="Times New Roman"/>
          <w:b/>
          <w:lang w:eastAsia="x-none"/>
        </w:rPr>
        <w:lastRenderedPageBreak/>
        <w:t xml:space="preserve">Frequency-based refactoring </w:t>
      </w:r>
      <w:r w:rsidRPr="001A4420">
        <w:rPr>
          <w:rFonts w:ascii="Times New Roman" w:hAnsi="Times New Roman"/>
          <w:lang w:eastAsia="x-none"/>
        </w:rPr>
        <w:t>re-organize</w:t>
      </w:r>
      <w:r w:rsidR="00EF6EAA">
        <w:rPr>
          <w:rFonts w:ascii="Times New Roman" w:hAnsi="Times New Roman"/>
          <w:lang w:eastAsia="x-none"/>
        </w:rPr>
        <w:t>s</w:t>
      </w:r>
      <w:r w:rsidRPr="001A4420">
        <w:rPr>
          <w:rFonts w:ascii="Times New Roman" w:hAnsi="Times New Roman"/>
          <w:lang w:eastAsia="x-none"/>
        </w:rPr>
        <w:t xml:space="preserve"> data </w:t>
      </w:r>
      <w:r w:rsidR="00320CEB">
        <w:rPr>
          <w:rFonts w:ascii="Times New Roman" w:hAnsi="Times New Roman"/>
          <w:lang w:eastAsia="x-none"/>
        </w:rPr>
        <w:t>in frequency space and can place higher order frequencies in different chunks than the lower order terms</w:t>
      </w:r>
      <w:r w:rsidRPr="001A4420">
        <w:rPr>
          <w:rFonts w:ascii="Times New Roman" w:hAnsi="Times New Roman"/>
          <w:lang w:eastAsia="x-none"/>
        </w:rPr>
        <w:t>.</w:t>
      </w:r>
      <w:r>
        <w:rPr>
          <w:rFonts w:ascii="Times New Roman" w:hAnsi="Times New Roman"/>
          <w:lang w:eastAsia="x-none"/>
        </w:rPr>
        <w:t xml:space="preserve"> </w:t>
      </w:r>
      <w:r w:rsidRPr="001A4420">
        <w:rPr>
          <w:rFonts w:ascii="Times New Roman" w:hAnsi="Times New Roman"/>
          <w:lang w:eastAsia="x-none"/>
        </w:rPr>
        <w:t xml:space="preserve">This </w:t>
      </w:r>
      <w:r w:rsidR="00320CEB">
        <w:rPr>
          <w:rFonts w:ascii="Times New Roman" w:hAnsi="Times New Roman"/>
          <w:lang w:eastAsia="x-none"/>
        </w:rPr>
        <w:t>technique is</w:t>
      </w:r>
      <w:r w:rsidR="00320CEB" w:rsidRPr="001A4420">
        <w:rPr>
          <w:rFonts w:ascii="Times New Roman" w:hAnsi="Times New Roman"/>
          <w:lang w:eastAsia="x-none"/>
        </w:rPr>
        <w:t xml:space="preserve"> </w:t>
      </w:r>
      <w:r w:rsidRPr="001A4420">
        <w:rPr>
          <w:rFonts w:ascii="Times New Roman" w:hAnsi="Times New Roman"/>
          <w:lang w:eastAsia="x-none"/>
        </w:rPr>
        <w:t xml:space="preserve">commonly used in streaming data </w:t>
      </w:r>
      <w:r w:rsidR="00320CEB">
        <w:rPr>
          <w:rFonts w:ascii="Times New Roman" w:hAnsi="Times New Roman"/>
          <w:lang w:eastAsia="x-none"/>
        </w:rPr>
        <w:t>using techniques such as</w:t>
      </w:r>
      <w:r>
        <w:rPr>
          <w:rFonts w:ascii="Times New Roman" w:hAnsi="Times New Roman"/>
          <w:lang w:eastAsia="x-none"/>
        </w:rPr>
        <w:t xml:space="preserve"> JPEG-2000</w:t>
      </w:r>
      <w:r w:rsidRPr="001A4420">
        <w:rPr>
          <w:rFonts w:ascii="Times New Roman" w:hAnsi="Times New Roman"/>
          <w:lang w:eastAsia="x-none"/>
        </w:rPr>
        <w:t>. These mechanisms</w:t>
      </w:r>
      <w:r>
        <w:rPr>
          <w:rFonts w:ascii="Times New Roman" w:hAnsi="Times New Roman"/>
          <w:lang w:eastAsia="x-none"/>
        </w:rPr>
        <w:t xml:space="preserve"> </w:t>
      </w:r>
      <w:r w:rsidRPr="001A4420">
        <w:rPr>
          <w:rFonts w:ascii="Times New Roman" w:hAnsi="Times New Roman"/>
          <w:lang w:eastAsia="x-none"/>
        </w:rPr>
        <w:t>support spatial random access or region of interest</w:t>
      </w:r>
      <w:r>
        <w:rPr>
          <w:rFonts w:ascii="Times New Roman" w:hAnsi="Times New Roman"/>
          <w:lang w:eastAsia="x-none"/>
        </w:rPr>
        <w:t xml:space="preserve"> </w:t>
      </w:r>
      <w:r w:rsidRPr="001A4420">
        <w:rPr>
          <w:rFonts w:ascii="Times New Roman" w:hAnsi="Times New Roman"/>
          <w:lang w:eastAsia="x-none"/>
        </w:rPr>
        <w:t>access at varying degrees of granularity. It demonstrates the possibility of storing</w:t>
      </w:r>
      <w:r>
        <w:rPr>
          <w:rFonts w:ascii="Times New Roman" w:hAnsi="Times New Roman"/>
          <w:lang w:eastAsia="x-none"/>
        </w:rPr>
        <w:t xml:space="preserve"> </w:t>
      </w:r>
      <w:r w:rsidRPr="001A4420">
        <w:rPr>
          <w:rFonts w:ascii="Times New Roman" w:hAnsi="Times New Roman"/>
          <w:lang w:eastAsia="x-none"/>
        </w:rPr>
        <w:t>the same data using different qualit</w:t>
      </w:r>
      <w:r w:rsidR="00320CEB">
        <w:rPr>
          <w:rFonts w:ascii="Times New Roman" w:hAnsi="Times New Roman"/>
          <w:lang w:eastAsia="x-none"/>
        </w:rPr>
        <w:t>ies</w:t>
      </w:r>
      <w:r w:rsidRPr="001A4420">
        <w:rPr>
          <w:rFonts w:ascii="Times New Roman" w:hAnsi="Times New Roman"/>
          <w:lang w:eastAsia="x-none"/>
        </w:rPr>
        <w:t>. In relation to this project, this</w:t>
      </w:r>
      <w:r>
        <w:rPr>
          <w:rFonts w:ascii="Times New Roman" w:hAnsi="Times New Roman"/>
          <w:lang w:eastAsia="x-none"/>
        </w:rPr>
        <w:t xml:space="preserve"> </w:t>
      </w:r>
      <w:r w:rsidRPr="001A4420">
        <w:rPr>
          <w:rFonts w:ascii="Times New Roman" w:hAnsi="Times New Roman"/>
          <w:lang w:eastAsia="x-none"/>
        </w:rPr>
        <w:t>capability allows us to place the lowest frequency chunks in the fastest storage and the</w:t>
      </w:r>
      <w:r>
        <w:rPr>
          <w:rFonts w:ascii="Times New Roman" w:hAnsi="Times New Roman"/>
          <w:lang w:eastAsia="x-none"/>
        </w:rPr>
        <w:t xml:space="preserve"> </w:t>
      </w:r>
      <w:r w:rsidRPr="001A4420">
        <w:rPr>
          <w:rFonts w:ascii="Times New Roman" w:hAnsi="Times New Roman"/>
          <w:lang w:eastAsia="x-none"/>
        </w:rPr>
        <w:t>highest frequency chunks on either the slowest storage tiers, or if writing out the data</w:t>
      </w:r>
      <w:r>
        <w:rPr>
          <w:rFonts w:ascii="Times New Roman" w:hAnsi="Times New Roman"/>
          <w:lang w:eastAsia="x-none"/>
        </w:rPr>
        <w:t xml:space="preserve"> </w:t>
      </w:r>
      <w:r w:rsidRPr="001A4420">
        <w:rPr>
          <w:rFonts w:ascii="Times New Roman" w:hAnsi="Times New Roman"/>
          <w:lang w:eastAsia="x-none"/>
        </w:rPr>
        <w:t>sizes are prohibitively costly, not even write out these pieces</w:t>
      </w:r>
      <w:r>
        <w:rPr>
          <w:rFonts w:ascii="Times New Roman" w:hAnsi="Times New Roman"/>
          <w:lang w:eastAsia="x-none"/>
        </w:rPr>
        <w:t xml:space="preserve">. </w:t>
      </w:r>
      <w:r w:rsidRPr="001A4420">
        <w:rPr>
          <w:rFonts w:ascii="Times New Roman" w:hAnsi="Times New Roman"/>
          <w:lang w:eastAsia="x-none"/>
        </w:rPr>
        <w:t>In order to fully take advantage of frequency based</w:t>
      </w:r>
      <w:r>
        <w:rPr>
          <w:rFonts w:ascii="Times New Roman" w:hAnsi="Times New Roman"/>
          <w:lang w:eastAsia="x-none"/>
        </w:rPr>
        <w:t xml:space="preserve"> </w:t>
      </w:r>
      <w:r w:rsidRPr="001A4420">
        <w:rPr>
          <w:rFonts w:ascii="Times New Roman" w:hAnsi="Times New Roman"/>
          <w:lang w:eastAsia="x-none"/>
        </w:rPr>
        <w:t xml:space="preserve">re-organization, </w:t>
      </w:r>
      <w:r w:rsidR="00320CEB">
        <w:rPr>
          <w:rFonts w:ascii="Times New Roman" w:hAnsi="Times New Roman"/>
          <w:lang w:eastAsia="x-none"/>
        </w:rPr>
        <w:t>techniques to pre-condition the data can be used to further optimize this process. This technique can be applied together with Precision-based refactoring methods as the pre-conditioner.</w:t>
      </w:r>
    </w:p>
    <w:p w14:paraId="46FD1339" w14:textId="0CAF856E" w:rsidR="006179B2" w:rsidRDefault="006179B2" w:rsidP="001A4420">
      <w:pPr>
        <w:rPr>
          <w:rFonts w:ascii="Times New Roman" w:hAnsi="Times New Roman"/>
          <w:lang w:eastAsia="x-none"/>
        </w:rPr>
      </w:pPr>
      <w:r w:rsidRPr="006179B2">
        <w:rPr>
          <w:rFonts w:ascii="Times New Roman" w:hAnsi="Times New Roman"/>
          <w:b/>
          <w:lang w:eastAsia="x-none"/>
        </w:rPr>
        <w:t xml:space="preserve">Linear </w:t>
      </w:r>
      <w:r>
        <w:rPr>
          <w:rFonts w:ascii="Times New Roman" w:hAnsi="Times New Roman"/>
          <w:b/>
          <w:lang w:eastAsia="x-none"/>
        </w:rPr>
        <w:t xml:space="preserve">Auditor </w:t>
      </w:r>
      <w:r w:rsidR="00BC045A">
        <w:rPr>
          <w:rFonts w:ascii="Times New Roman" w:hAnsi="Times New Roman"/>
          <w:lang w:eastAsia="x-none"/>
        </w:rPr>
        <w:t>uses a delta compression algorit</w:t>
      </w:r>
      <w:r w:rsidR="005E7527">
        <w:rPr>
          <w:rFonts w:ascii="Times New Roman" w:hAnsi="Times New Roman"/>
          <w:lang w:eastAsia="x-none"/>
        </w:rPr>
        <w:t xml:space="preserve">hm in time to perform lossless or </w:t>
      </w:r>
      <w:proofErr w:type="spellStart"/>
      <w:r w:rsidR="005E7527">
        <w:rPr>
          <w:rFonts w:ascii="Times New Roman" w:hAnsi="Times New Roman"/>
          <w:lang w:eastAsia="x-none"/>
        </w:rPr>
        <w:t>lossy</w:t>
      </w:r>
      <w:proofErr w:type="spellEnd"/>
      <w:r w:rsidR="00BC045A">
        <w:rPr>
          <w:rFonts w:ascii="Times New Roman" w:hAnsi="Times New Roman"/>
          <w:lang w:eastAsia="x-none"/>
        </w:rPr>
        <w:t xml:space="preserve"> </w:t>
      </w:r>
      <w:r w:rsidR="005E7527">
        <w:rPr>
          <w:rFonts w:ascii="Times New Roman" w:hAnsi="Times New Roman"/>
          <w:lang w:eastAsia="x-none"/>
        </w:rPr>
        <w:t xml:space="preserve">data </w:t>
      </w:r>
      <w:r w:rsidR="00BC045A">
        <w:rPr>
          <w:rFonts w:ascii="Times New Roman" w:hAnsi="Times New Roman"/>
          <w:lang w:eastAsia="x-none"/>
        </w:rPr>
        <w:t>compression. This technique has its basis in</w:t>
      </w:r>
      <w:r w:rsidR="0094024C">
        <w:rPr>
          <w:rFonts w:ascii="Times New Roman" w:hAnsi="Times New Roman"/>
          <w:lang w:eastAsia="x-none"/>
        </w:rPr>
        <w:t xml:space="preserve"> information theory where we understand t</w:t>
      </w:r>
      <w:r w:rsidR="005E7527">
        <w:rPr>
          <w:rFonts w:ascii="Times New Roman" w:hAnsi="Times New Roman"/>
          <w:lang w:eastAsia="x-none"/>
        </w:rPr>
        <w:t>hat smooth data has low entropy</w:t>
      </w:r>
      <w:r w:rsidR="0094024C">
        <w:rPr>
          <w:rFonts w:ascii="Times New Roman" w:hAnsi="Times New Roman"/>
          <w:lang w:eastAsia="x-none"/>
        </w:rPr>
        <w:t xml:space="preserve"> and noisy data has high entropy</w:t>
      </w:r>
      <w:r w:rsidR="005E7527">
        <w:rPr>
          <w:rFonts w:ascii="Times New Roman" w:hAnsi="Times New Roman"/>
          <w:lang w:eastAsia="x-none"/>
        </w:rPr>
        <w:t>.</w:t>
      </w:r>
      <w:r w:rsidR="0094024C">
        <w:rPr>
          <w:rFonts w:ascii="Times New Roman" w:hAnsi="Times New Roman"/>
          <w:lang w:eastAsia="x-none"/>
        </w:rPr>
        <w:t xml:space="preserve"> </w:t>
      </w:r>
      <w:r w:rsidR="005E7527">
        <w:rPr>
          <w:rFonts w:ascii="Times New Roman" w:hAnsi="Times New Roman"/>
          <w:lang w:eastAsia="x-none"/>
        </w:rPr>
        <w:t>T</w:t>
      </w:r>
      <w:r w:rsidR="0094024C">
        <w:rPr>
          <w:rFonts w:ascii="Times New Roman" w:hAnsi="Times New Roman"/>
          <w:lang w:eastAsia="x-none"/>
        </w:rPr>
        <w:t>he thought is to separate the low entropy part of the data from the high entropy part.</w:t>
      </w:r>
      <w:r w:rsidR="000C42AE">
        <w:rPr>
          <w:rFonts w:ascii="Times New Roman" w:hAnsi="Times New Roman"/>
          <w:lang w:eastAsia="x-none"/>
        </w:rPr>
        <w:t xml:space="preserve"> </w:t>
      </w:r>
      <w:r w:rsidR="00A5653B" w:rsidRPr="005E7527">
        <w:rPr>
          <w:rFonts w:ascii="Times New Roman" w:hAnsi="Times New Roman"/>
          <w:b/>
          <w:color w:val="FF0000"/>
          <w:lang w:eastAsia="x-none"/>
        </w:rPr>
        <w:t>We can have about ½ of a page on this linear auditor</w:t>
      </w:r>
      <w:r w:rsidR="00C07010" w:rsidRPr="005E7527">
        <w:rPr>
          <w:rFonts w:ascii="Times New Roman" w:hAnsi="Times New Roman"/>
          <w:b/>
          <w:color w:val="FF0000"/>
          <w:lang w:eastAsia="x-none"/>
        </w:rPr>
        <w:t xml:space="preserve">/. Mark can you put in some </w:t>
      </w:r>
      <w:r w:rsidR="00DC6F95" w:rsidRPr="005E7527">
        <w:rPr>
          <w:rFonts w:ascii="Times New Roman" w:hAnsi="Times New Roman"/>
          <w:b/>
          <w:color w:val="FF0000"/>
          <w:lang w:eastAsia="x-none"/>
        </w:rPr>
        <w:t>preliminary</w:t>
      </w:r>
      <w:r w:rsidR="00C07010" w:rsidRPr="005E7527">
        <w:rPr>
          <w:rFonts w:ascii="Times New Roman" w:hAnsi="Times New Roman"/>
          <w:b/>
          <w:color w:val="FF0000"/>
          <w:lang w:eastAsia="x-none"/>
        </w:rPr>
        <w:t xml:space="preserve"> result for this as well</w:t>
      </w:r>
    </w:p>
    <w:p w14:paraId="5F7FCB45" w14:textId="70E5BDF6" w:rsidR="00A5653B" w:rsidRPr="00A5653B" w:rsidRDefault="00C07010">
      <w:pPr>
        <w:rPr>
          <w:rFonts w:ascii="Times New Roman" w:hAnsi="Times New Roman"/>
          <w:b/>
          <w:lang w:eastAsia="x-none"/>
        </w:rPr>
      </w:pPr>
      <w:r w:rsidRPr="00C07010">
        <w:rPr>
          <w:rFonts w:ascii="Times New Roman" w:hAnsi="Times New Roman"/>
          <w:b/>
          <w:lang w:eastAsia="x-none"/>
        </w:rPr>
        <w:t>Application Aware Auditor</w:t>
      </w:r>
      <w:r>
        <w:rPr>
          <w:rFonts w:ascii="Times New Roman" w:hAnsi="Times New Roman"/>
          <w:b/>
          <w:lang w:eastAsia="x-none"/>
        </w:rPr>
        <w:t xml:space="preserve"> </w:t>
      </w:r>
      <w:r>
        <w:rPr>
          <w:rFonts w:ascii="Times New Roman" w:hAnsi="Times New Roman"/>
          <w:lang w:eastAsia="x-none"/>
        </w:rPr>
        <w:t xml:space="preserve">contains a class of </w:t>
      </w:r>
      <w:r w:rsidR="00DC6F95">
        <w:rPr>
          <w:rFonts w:ascii="Times New Roman" w:hAnsi="Times New Roman"/>
          <w:lang w:eastAsia="x-none"/>
        </w:rPr>
        <w:t xml:space="preserve">techniques which have more domain knowledge than the </w:t>
      </w:r>
      <w:r w:rsidR="00AE06BD">
        <w:rPr>
          <w:rFonts w:ascii="Times New Roman" w:hAnsi="Times New Roman"/>
          <w:lang w:eastAsia="x-none"/>
        </w:rPr>
        <w:t xml:space="preserve">generic techniques described above. </w:t>
      </w:r>
      <w:r w:rsidR="00320CEB">
        <w:rPr>
          <w:rFonts w:ascii="Times New Roman" w:hAnsi="Times New Roman"/>
          <w:lang w:eastAsia="x-none"/>
        </w:rPr>
        <w:t>In our example</w:t>
      </w:r>
      <w:r w:rsidR="00E22B63">
        <w:rPr>
          <w:rFonts w:ascii="Times New Roman" w:hAnsi="Times New Roman"/>
          <w:lang w:eastAsia="x-none"/>
        </w:rPr>
        <w:t xml:space="preserve"> </w:t>
      </w:r>
      <w:r w:rsidR="00320CEB">
        <w:rPr>
          <w:rFonts w:ascii="Times New Roman" w:hAnsi="Times New Roman"/>
          <w:lang w:eastAsia="x-none"/>
        </w:rPr>
        <w:t xml:space="preserve">the </w:t>
      </w:r>
      <w:r w:rsidR="00E22B63">
        <w:rPr>
          <w:rFonts w:ascii="Times New Roman" w:hAnsi="Times New Roman"/>
          <w:lang w:eastAsia="x-none"/>
        </w:rPr>
        <w:t>physicist’s</w:t>
      </w:r>
      <w:r w:rsidR="00320CEB">
        <w:rPr>
          <w:rFonts w:ascii="Times New Roman" w:hAnsi="Times New Roman"/>
          <w:lang w:eastAsia="x-none"/>
        </w:rPr>
        <w:t xml:space="preserve"> </w:t>
      </w:r>
      <w:r w:rsidR="00E22B63">
        <w:rPr>
          <w:rFonts w:ascii="Times New Roman" w:hAnsi="Times New Roman"/>
          <w:lang w:eastAsia="x-none"/>
        </w:rPr>
        <w:t>knowledge understands</w:t>
      </w:r>
      <w:r w:rsidR="00320CEB">
        <w:rPr>
          <w:rFonts w:ascii="Times New Roman" w:hAnsi="Times New Roman"/>
          <w:lang w:eastAsia="x-none"/>
        </w:rPr>
        <w:t xml:space="preserve"> that the particle distribution follows a Maxwellian distribution</w:t>
      </w:r>
      <w:r w:rsidR="00081E54">
        <w:rPr>
          <w:rFonts w:ascii="Times New Roman" w:hAnsi="Times New Roman"/>
          <w:lang w:eastAsia="x-none"/>
        </w:rPr>
        <w:fldChar w:fldCharType="begin"/>
      </w:r>
      <w:r w:rsidR="00081E54">
        <w:rPr>
          <w:rFonts w:ascii="Times New Roman" w:hAnsi="Times New Roman"/>
          <w:lang w:eastAsia="x-none"/>
        </w:rPr>
        <w:instrText xml:space="preserve"> REF _Ref441650270 \r \h </w:instrText>
      </w:r>
      <w:r w:rsidR="00081E54">
        <w:rPr>
          <w:rFonts w:ascii="Times New Roman" w:hAnsi="Times New Roman"/>
          <w:lang w:eastAsia="x-none"/>
        </w:rPr>
      </w:r>
      <w:r w:rsidR="00081E54">
        <w:rPr>
          <w:rFonts w:ascii="Times New Roman" w:hAnsi="Times New Roman"/>
          <w:lang w:eastAsia="x-none"/>
        </w:rPr>
        <w:fldChar w:fldCharType="separate"/>
      </w:r>
      <w:r w:rsidR="00081E54">
        <w:rPr>
          <w:rFonts w:ascii="Times New Roman" w:hAnsi="Times New Roman"/>
          <w:lang w:eastAsia="x-none"/>
        </w:rPr>
        <w:t>[7]</w:t>
      </w:r>
      <w:r w:rsidR="00081E54">
        <w:rPr>
          <w:rFonts w:ascii="Times New Roman" w:hAnsi="Times New Roman"/>
          <w:lang w:eastAsia="x-none"/>
        </w:rPr>
        <w:fldChar w:fldCharType="end"/>
      </w:r>
      <w:r w:rsidR="00320CEB">
        <w:rPr>
          <w:rFonts w:ascii="Times New Roman" w:hAnsi="Times New Roman"/>
          <w:lang w:eastAsia="x-none"/>
        </w:rPr>
        <w:t>.</w:t>
      </w:r>
      <w:r w:rsidR="000C42AE">
        <w:rPr>
          <w:rFonts w:ascii="Times New Roman" w:hAnsi="Times New Roman"/>
          <w:lang w:eastAsia="x-none"/>
        </w:rPr>
        <w:t xml:space="preserve"> </w:t>
      </w:r>
      <w:r w:rsidR="00E22B63">
        <w:rPr>
          <w:rFonts w:ascii="Times New Roman" w:hAnsi="Times New Roman"/>
          <w:lang w:eastAsia="x-none"/>
        </w:rPr>
        <w:t>By using methods borrowed from perturbation theory</w:t>
      </w:r>
      <w:r w:rsidR="00081E54">
        <w:rPr>
          <w:rFonts w:ascii="Times New Roman" w:hAnsi="Times New Roman"/>
          <w:lang w:eastAsia="x-none"/>
        </w:rPr>
        <w:fldChar w:fldCharType="begin"/>
      </w:r>
      <w:r w:rsidR="00081E54">
        <w:rPr>
          <w:rFonts w:ascii="Times New Roman" w:hAnsi="Times New Roman"/>
          <w:lang w:eastAsia="x-none"/>
        </w:rPr>
        <w:instrText xml:space="preserve"> REF _Ref441650484 \r \h </w:instrText>
      </w:r>
      <w:r w:rsidR="00081E54">
        <w:rPr>
          <w:rFonts w:ascii="Times New Roman" w:hAnsi="Times New Roman"/>
          <w:lang w:eastAsia="x-none"/>
        </w:rPr>
      </w:r>
      <w:r w:rsidR="00081E54">
        <w:rPr>
          <w:rFonts w:ascii="Times New Roman" w:hAnsi="Times New Roman"/>
          <w:lang w:eastAsia="x-none"/>
        </w:rPr>
        <w:fldChar w:fldCharType="separate"/>
      </w:r>
      <w:r w:rsidR="00081E54">
        <w:rPr>
          <w:rFonts w:ascii="Times New Roman" w:hAnsi="Times New Roman"/>
          <w:lang w:eastAsia="x-none"/>
        </w:rPr>
        <w:t>[8]</w:t>
      </w:r>
      <w:r w:rsidR="00081E54">
        <w:rPr>
          <w:rFonts w:ascii="Times New Roman" w:hAnsi="Times New Roman"/>
          <w:lang w:eastAsia="x-none"/>
        </w:rPr>
        <w:fldChar w:fldCharType="end"/>
      </w:r>
      <w:del w:id="26" w:author="Klasky, Scott A." w:date="2016-01-27T09:32:00Z">
        <w:r w:rsidR="00E22B63" w:rsidDel="00081E54">
          <w:rPr>
            <w:rFonts w:ascii="Times New Roman" w:hAnsi="Times New Roman"/>
            <w:lang w:eastAsia="x-none"/>
          </w:rPr>
          <w:delText>[ref]</w:delText>
        </w:r>
      </w:del>
      <w:r w:rsidR="00E22B63">
        <w:rPr>
          <w:rFonts w:ascii="Times New Roman" w:hAnsi="Times New Roman"/>
          <w:lang w:eastAsia="x-none"/>
        </w:rPr>
        <w:t xml:space="preserve"> we can use the Maxwellian distribution as the background, and then store the delta function.</w:t>
      </w:r>
      <w:r w:rsidR="000C42AE">
        <w:rPr>
          <w:rFonts w:ascii="Times New Roman" w:hAnsi="Times New Roman"/>
          <w:lang w:eastAsia="x-none"/>
        </w:rPr>
        <w:t xml:space="preserve"> </w:t>
      </w:r>
      <w:r w:rsidR="00E22B63">
        <w:rPr>
          <w:rFonts w:ascii="Times New Roman" w:hAnsi="Times New Roman"/>
          <w:lang w:eastAsia="x-none"/>
        </w:rPr>
        <w:t xml:space="preserve">In our example we applied this technique using a two dimensional histogram of the particles in velocity space, and were able to get a dramatic reduction of the data to be saved using this </w:t>
      </w:r>
      <w:proofErr w:type="spellStart"/>
      <w:r w:rsidR="00E22B63">
        <w:rPr>
          <w:rFonts w:ascii="Times New Roman" w:hAnsi="Times New Roman"/>
          <w:lang w:eastAsia="x-none"/>
        </w:rPr>
        <w:t>lossy</w:t>
      </w:r>
      <w:proofErr w:type="spellEnd"/>
      <w:r w:rsidR="00E22B63">
        <w:rPr>
          <w:rFonts w:ascii="Times New Roman" w:hAnsi="Times New Roman"/>
          <w:lang w:eastAsia="x-none"/>
        </w:rPr>
        <w:t xml:space="preserve"> technique. This technique can be further combined with our other refactoring techniques to further reduce the potential storage cost of the information.</w:t>
      </w:r>
    </w:p>
    <w:p w14:paraId="0C905B89" w14:textId="7C30483E" w:rsidR="00B56EF7" w:rsidRDefault="00955A27" w:rsidP="00955A27">
      <w:pPr>
        <w:pStyle w:val="Heading1"/>
        <w:rPr>
          <w:rFonts w:ascii="Times New Roman" w:hAnsi="Times New Roman"/>
          <w:lang w:val="en-US"/>
        </w:rPr>
      </w:pPr>
      <w:r>
        <w:rPr>
          <w:rFonts w:ascii="Times New Roman" w:hAnsi="Times New Roman"/>
          <w:lang w:val="en-US"/>
        </w:rPr>
        <w:t xml:space="preserve">Refactoring challenges </w:t>
      </w:r>
    </w:p>
    <w:p w14:paraId="5C6105D7" w14:textId="66C6A743" w:rsidR="00955A27" w:rsidDel="00A313FC" w:rsidRDefault="00955A27" w:rsidP="00955A27">
      <w:pPr>
        <w:rPr>
          <w:del w:id="27" w:author="Klasky, Scott A." w:date="2016-01-27T09:41:00Z"/>
        </w:rPr>
      </w:pPr>
      <w:r>
        <w:t>Refactoring large volumes of data is a challenging computing problem with three broad challenges.</w:t>
      </w:r>
      <w:ins w:id="28" w:author="Klasky, Scott A." w:date="2016-01-27T09:41:00Z">
        <w:r w:rsidR="00A313FC">
          <w:t xml:space="preserve"> </w:t>
        </w:r>
      </w:ins>
      <w:ins w:id="29" w:author="Klasky, Scott A." w:date="2016-01-27T09:45:00Z">
        <w:r w:rsidR="00A313FC" w:rsidRPr="00A313FC">
          <w:rPr>
            <w:b/>
            <w:rPrChange w:id="30" w:author="Klasky, Scott A." w:date="2016-01-27T09:45:00Z">
              <w:rPr/>
            </w:rPrChange>
          </w:rPr>
          <w:t xml:space="preserve">1) </w:t>
        </w:r>
      </w:ins>
    </w:p>
    <w:p w14:paraId="1129ECEA" w14:textId="758B3220" w:rsidR="00955A27" w:rsidDel="00A313FC" w:rsidRDefault="00955A27" w:rsidP="00A313FC">
      <w:pPr>
        <w:rPr>
          <w:del w:id="31" w:author="Klasky, Scott A." w:date="2016-01-27T09:42:00Z"/>
        </w:rPr>
        <w:pPrChange w:id="32" w:author="Klasky, Scott A." w:date="2016-01-27T09:42:00Z">
          <w:pPr>
            <w:pStyle w:val="Compact"/>
            <w:numPr>
              <w:numId w:val="12"/>
            </w:numPr>
            <w:ind w:left="480" w:hanging="480"/>
          </w:pPr>
        </w:pPrChange>
      </w:pPr>
      <w:r>
        <w:t xml:space="preserve">Large volumes of data need to be refactored </w:t>
      </w:r>
      <w:ins w:id="33" w:author="Klasky, Scott A." w:date="2016-01-27T09:42:00Z">
        <w:r w:rsidR="00A313FC">
          <w:t xml:space="preserve">with </w:t>
        </w:r>
        <w:r w:rsidR="00A313FC" w:rsidRPr="009E0492">
          <w:rPr>
            <w:i/>
            <w:rPrChange w:id="34" w:author="Klasky, Scott A." w:date="2016-01-27T09:48:00Z">
              <w:rPr/>
            </w:rPrChange>
          </w:rPr>
          <w:t>minimal impact</w:t>
        </w:r>
        <w:r w:rsidR="00A313FC">
          <w:t xml:space="preserve"> on the </w:t>
        </w:r>
        <w:r w:rsidR="00A313FC" w:rsidRPr="009E0492">
          <w:rPr>
            <w:i/>
            <w:rPrChange w:id="35" w:author="Klasky, Scott A." w:date="2016-01-27T09:48:00Z">
              <w:rPr/>
            </w:rPrChange>
          </w:rPr>
          <w:t>application</w:t>
        </w:r>
        <w:r w:rsidR="00A313FC">
          <w:t xml:space="preserve"> and the computational </w:t>
        </w:r>
        <w:r w:rsidR="00A313FC" w:rsidRPr="009E0492">
          <w:rPr>
            <w:i/>
            <w:rPrChange w:id="36" w:author="Klasky, Scott A." w:date="2016-01-27T09:48:00Z">
              <w:rPr/>
            </w:rPrChange>
          </w:rPr>
          <w:t>resources</w:t>
        </w:r>
        <w:r w:rsidR="00A313FC">
          <w:t xml:space="preserve">. </w:t>
        </w:r>
      </w:ins>
      <w:del w:id="37" w:author="Klasky, Scott A." w:date="2016-01-27T09:41:00Z">
        <w:r w:rsidDel="00A313FC">
          <w:delText>at speeds</w:delText>
        </w:r>
      </w:del>
      <w:del w:id="38" w:author="Klasky, Scott A." w:date="2016-01-27T09:42:00Z">
        <w:r w:rsidDel="00A313FC">
          <w:delText xml:space="preserve"> while utilizing resources in a manner that does not constrain the performance of data generator (the simulation or experimental data acquisition service).</w:delText>
        </w:r>
      </w:del>
    </w:p>
    <w:p w14:paraId="10727E64" w14:textId="158FBFD5" w:rsidR="00955A27" w:rsidRPr="009E0492" w:rsidDel="009E0492" w:rsidRDefault="009E0492" w:rsidP="00A313FC">
      <w:pPr>
        <w:rPr>
          <w:del w:id="39" w:author="Klasky, Scott A." w:date="2016-01-27T09:46:00Z"/>
          <w:b/>
          <w:rPrChange w:id="40" w:author="Klasky, Scott A." w:date="2016-01-27T09:46:00Z">
            <w:rPr>
              <w:del w:id="41" w:author="Klasky, Scott A." w:date="2016-01-27T09:46:00Z"/>
            </w:rPr>
          </w:rPrChange>
        </w:rPr>
        <w:pPrChange w:id="42" w:author="Klasky, Scott A." w:date="2016-01-27T09:42:00Z">
          <w:pPr>
            <w:pStyle w:val="Compact"/>
            <w:numPr>
              <w:numId w:val="12"/>
            </w:numPr>
            <w:ind w:left="480" w:hanging="480"/>
          </w:pPr>
        </w:pPrChange>
      </w:pPr>
      <w:ins w:id="43" w:author="Klasky, Scott A." w:date="2016-01-27T09:45:00Z">
        <w:r w:rsidRPr="009E0492">
          <w:rPr>
            <w:b/>
            <w:rPrChange w:id="44" w:author="Klasky, Scott A." w:date="2016-01-27T09:45:00Z">
              <w:rPr/>
            </w:rPrChange>
          </w:rPr>
          <w:t>2)</w:t>
        </w:r>
        <w:r>
          <w:t xml:space="preserve"> </w:t>
        </w:r>
      </w:ins>
      <w:r w:rsidR="00955A27">
        <w:t xml:space="preserve">The refactored data has to be created in a manner consistent with the </w:t>
      </w:r>
      <w:r w:rsidR="00955A27" w:rsidRPr="009E0492">
        <w:rPr>
          <w:i/>
          <w:rPrChange w:id="45" w:author="Klasky, Scott A." w:date="2016-01-27T09:48:00Z">
            <w:rPr/>
          </w:rPrChange>
        </w:rPr>
        <w:t>access patterns of the data consumer.</w:t>
      </w:r>
      <w:r w:rsidR="00955A27">
        <w:t xml:space="preserve"> This requires predicting the common access patterns for data sets, identifying the most likely patterns and then correctly selecting the appropriate refactoring code path.</w:t>
      </w:r>
      <w:ins w:id="46" w:author="Klasky, Scott A." w:date="2016-01-27T09:46:00Z">
        <w:r>
          <w:t xml:space="preserve"> </w:t>
        </w:r>
      </w:ins>
    </w:p>
    <w:p w14:paraId="13676A58" w14:textId="4A83CE3B" w:rsidR="00955A27" w:rsidDel="009E0492" w:rsidRDefault="009E0492" w:rsidP="009E0492">
      <w:pPr>
        <w:rPr>
          <w:del w:id="47" w:author="Klasky, Scott A." w:date="2016-01-27T09:48:00Z"/>
        </w:rPr>
        <w:pPrChange w:id="48" w:author="Klasky, Scott A." w:date="2016-01-27T09:46:00Z">
          <w:pPr>
            <w:pStyle w:val="Compact"/>
            <w:numPr>
              <w:numId w:val="12"/>
            </w:numPr>
            <w:ind w:left="480" w:hanging="480"/>
          </w:pPr>
        </w:pPrChange>
      </w:pPr>
      <w:ins w:id="49" w:author="Klasky, Scott A." w:date="2016-01-27T09:46:00Z">
        <w:r w:rsidRPr="009E0492">
          <w:rPr>
            <w:b/>
            <w:rPrChange w:id="50" w:author="Klasky, Scott A." w:date="2016-01-27T09:46:00Z">
              <w:rPr/>
            </w:rPrChange>
          </w:rPr>
          <w:t>3)</w:t>
        </w:r>
        <w:r>
          <w:t xml:space="preserve"> </w:t>
        </w:r>
      </w:ins>
      <w:r w:rsidR="00955A27">
        <w:t xml:space="preserve">The abstraction through which data is viewed by the user needs to be </w:t>
      </w:r>
      <w:r w:rsidR="00955A27" w:rsidRPr="009E0492">
        <w:rPr>
          <w:i/>
          <w:rPrChange w:id="51" w:author="Klasky, Scott A." w:date="2016-01-27T09:48:00Z">
            <w:rPr/>
          </w:rPrChange>
        </w:rPr>
        <w:t>consistent in the presence of changing refactoring techniques</w:t>
      </w:r>
      <w:r w:rsidR="00955A27">
        <w:t xml:space="preserve"> (in order to minimize the cognitive burden on the user), while providing sufficient transparency to enable both user and system to optimize metrics such as data layout, data </w:t>
      </w:r>
      <w:del w:id="52" w:author="Klasky, Scott A." w:date="2016-01-27T09:34:00Z">
        <w:r w:rsidR="00955A27" w:rsidDel="00081E54">
          <w:delText>acccuracy</w:delText>
        </w:r>
      </w:del>
      <w:ins w:id="53" w:author="Klasky, Scott A." w:date="2016-01-27T09:34:00Z">
        <w:r w:rsidR="00081E54">
          <w:t>accuracy</w:t>
        </w:r>
      </w:ins>
      <w:r w:rsidR="00955A27">
        <w:t xml:space="preserve"> and predictable performance.</w:t>
      </w:r>
      <w:ins w:id="54" w:author="Klasky, Scott A." w:date="2016-01-27T09:48:00Z">
        <w:r>
          <w:t xml:space="preserve"> </w:t>
        </w:r>
      </w:ins>
    </w:p>
    <w:p w14:paraId="0167654C" w14:textId="453599C3" w:rsidR="00955A27" w:rsidRDefault="00955A27" w:rsidP="009E0492">
      <w:del w:id="55" w:author="Klasky, Scott A." w:date="2016-01-27T09:49:00Z">
        <w:r w:rsidDel="009E0492">
          <w:delText>We</w:delText>
        </w:r>
      </w:del>
      <w:ins w:id="56" w:author="Klasky, Scott A." w:date="2016-01-27T09:49:00Z">
        <w:r w:rsidR="009E0492">
          <w:t>Next we</w:t>
        </w:r>
      </w:ins>
      <w:r>
        <w:t xml:space="preserve"> </w:t>
      </w:r>
      <w:del w:id="57" w:author="Klasky, Scott A." w:date="2016-01-27T09:49:00Z">
        <w:r w:rsidDel="009E0492">
          <w:delText xml:space="preserve">will </w:delText>
        </w:r>
      </w:del>
      <w:r>
        <w:t>describe these broad areas in detail and elaborate our approach for addressing these key challenges</w:t>
      </w:r>
      <w:del w:id="58" w:author="Klasky, Scott A." w:date="2016-01-27T09:49:00Z">
        <w:r w:rsidDel="009E0492">
          <w:delText xml:space="preserve"> next</w:delText>
        </w:r>
      </w:del>
      <w:r>
        <w:t xml:space="preserve">. </w:t>
      </w:r>
    </w:p>
    <w:p w14:paraId="76A5D857" w14:textId="77777777" w:rsidR="00955A27" w:rsidRDefault="00955A27" w:rsidP="00955A27">
      <w:pPr>
        <w:pStyle w:val="Heading2"/>
        <w:numPr>
          <w:ilvl w:val="1"/>
          <w:numId w:val="10"/>
        </w:numPr>
      </w:pPr>
      <w:bookmarkStart w:id="59" w:name="resource-utilization"/>
      <w:bookmarkEnd w:id="59"/>
      <w:r>
        <w:lastRenderedPageBreak/>
        <w:t>Resource Utilization</w:t>
      </w:r>
    </w:p>
    <w:p w14:paraId="5369899A" w14:textId="77777777" w:rsidR="00955A27" w:rsidRDefault="00955A27" w:rsidP="00955A27">
      <w:r>
        <w:t>The generation of large volumes of data, such as those described earlier, is a costly and resource intensive apparatus. Additional work required by data refactoring can only be justified if the benefits outweigh the costs, and if the overall impact on the performance of the data pipeline is positive. Thus, any additional task to refactor, reorganize or compress data will need to account positively for the consumption of resources. In particular, there are three resources that are critical to scientific big data pipelines, on board system memory (RAM), additional time on the processor (CPU), and bandwidth consumed for data movement (network and disk).</w:t>
      </w:r>
    </w:p>
    <w:p w14:paraId="12D0B20A" w14:textId="2B144941" w:rsidR="00955A27" w:rsidDel="00081E54" w:rsidRDefault="00955A27" w:rsidP="00955A27">
      <w:pPr>
        <w:rPr>
          <w:del w:id="60" w:author="Klasky, Scott A." w:date="2016-01-27T09:29:00Z"/>
        </w:rPr>
      </w:pPr>
      <w:del w:id="61" w:author="Klasky, Scott A." w:date="2016-01-27T09:29:00Z">
        <w:r w:rsidDel="00081E54">
          <w:delText>Lets</w:delText>
        </w:r>
      </w:del>
      <w:ins w:id="62" w:author="Klasky, Scott A." w:date="2016-01-27T09:29:00Z">
        <w:r w:rsidR="00081E54">
          <w:t>Let’s</w:t>
        </w:r>
      </w:ins>
      <w:r>
        <w:t xml:space="preserve"> consider memory as the first constraint. Data refactoring requires maintaining an original baseline state in memory, while generating the pieces to represent the refactored state.</w:t>
      </w:r>
      <w:ins w:id="63" w:author="Klasky, Scott A." w:date="2016-01-27T09:29:00Z">
        <w:r w:rsidR="00081E54">
          <w:t xml:space="preserve"> </w:t>
        </w:r>
      </w:ins>
    </w:p>
    <w:p w14:paraId="6B4ADBFB" w14:textId="16A74482" w:rsidR="00955A27" w:rsidRDefault="00955A27" w:rsidP="00081E54">
      <w:r>
        <w:t xml:space="preserve">In the precision based refactoring technique, for example, the original data is kept in memory while tiered precision arrays are generated. </w:t>
      </w:r>
      <w:ins w:id="64" w:author="Klasky, Scott A." w:date="2016-01-27T09:52:00Z">
        <w:r w:rsidR="009E0492">
          <w:t>This requires that we double the memory requirement</w:t>
        </w:r>
      </w:ins>
      <w:ins w:id="65" w:author="Klasky, Scott A." w:date="2016-01-27T09:53:00Z">
        <w:r w:rsidR="009E0492">
          <w:t xml:space="preserve">, and </w:t>
        </w:r>
      </w:ins>
      <w:del w:id="66" w:author="Klasky, Scott A." w:date="2016-01-27T09:52:00Z">
        <w:r w:rsidDel="009E0492">
          <w:delText xml:space="preserve">At a minimum this requires </w:delText>
        </w:r>
      </w:del>
      <w:del w:id="67" w:author="Klasky, Scott A." w:date="2016-01-27T09:51:00Z">
        <w:r w:rsidDel="009E0492">
          <w:delText>2</w:delText>
        </w:r>
      </w:del>
      <w:del w:id="68" w:author="Klasky, Scott A." w:date="2016-01-27T09:52:00Z">
        <w:r w:rsidDel="009E0492">
          <w:delText xml:space="preserve"> the size of the required memory. </w:delText>
        </w:r>
      </w:del>
      <w:ins w:id="69" w:author="Klasky, Scott A." w:date="2016-01-27T09:53:00Z">
        <w:r w:rsidR="009E0492">
          <w:t>i</w:t>
        </w:r>
      </w:ins>
      <w:del w:id="70" w:author="Klasky, Scott A." w:date="2016-01-27T09:53:00Z">
        <w:r w:rsidDel="009E0492">
          <w:delText>I</w:delText>
        </w:r>
      </w:del>
      <w:r>
        <w:t xml:space="preserve">n some, very memory constrained, use cases this </w:t>
      </w:r>
      <w:del w:id="71" w:author="Klasky, Scott A." w:date="2016-01-27T09:53:00Z">
        <w:r w:rsidDel="009E0492">
          <w:delText xml:space="preserve">additional requirement </w:delText>
        </w:r>
      </w:del>
      <w:r>
        <w:t xml:space="preserve">might render the refactoring an unviable approach. We are currently researching methods to refactor data streams by utilizing temporary windows over a stream of data. This windowed approach will limit the additional memory overhead, but will incur a performance penalty when outputting data. Going forward we will evaluate the performance </w:t>
      </w:r>
      <w:del w:id="72" w:author="Klasky, Scott A." w:date="2016-01-27T09:33:00Z">
        <w:r w:rsidDel="00081E54">
          <w:delText>imapct</w:delText>
        </w:r>
      </w:del>
      <w:ins w:id="73" w:author="Klasky, Scott A." w:date="2016-01-27T09:33:00Z">
        <w:r w:rsidR="00081E54">
          <w:t>impact</w:t>
        </w:r>
      </w:ins>
      <w:r>
        <w:t xml:space="preserve"> of this approach, as well as study the optimal window sizes for the different refactoring techniques we have described earlier.</w:t>
      </w:r>
    </w:p>
    <w:p w14:paraId="31E62EC9" w14:textId="59989BC7" w:rsidR="00955A27" w:rsidRDefault="00955A27" w:rsidP="00955A27">
      <w:r>
        <w:t xml:space="preserve">Similarly, for CPU and bandwidth consumption, the consumed resources will produce a negative impact on the performance of the application. Some of this can be mitigated by utilizing asynchronous methods to compute and move the refactored data. This will require careful management of when the refactoring computation is called, and when data is moved, to minimize the overhead on the application due to resource contention. Here we will extend our past work on contention avoidance for data </w:t>
      </w:r>
      <w:r w:rsidR="000C42AE">
        <w:t>movement and</w:t>
      </w:r>
      <w:r>
        <w:t xml:space="preserve"> resource </w:t>
      </w:r>
      <w:r w:rsidR="000C42AE">
        <w:t>sharing.</w:t>
      </w:r>
    </w:p>
    <w:p w14:paraId="669D9F92" w14:textId="42AF7B0A" w:rsidR="00955A27" w:rsidRDefault="00955A27" w:rsidP="00955A27">
      <w:pPr>
        <w:pStyle w:val="Heading2"/>
        <w:numPr>
          <w:ilvl w:val="1"/>
          <w:numId w:val="10"/>
        </w:numPr>
      </w:pPr>
      <w:bookmarkStart w:id="74" w:name="refactoring-selection"/>
      <w:bookmarkEnd w:id="74"/>
      <w:r>
        <w:t>Refactoring Selection</w:t>
      </w:r>
    </w:p>
    <w:p w14:paraId="28F8E458" w14:textId="72285D9B" w:rsidR="00C56CBB" w:rsidRDefault="00C56CBB" w:rsidP="00C56CBB">
      <w:r>
        <w:t>As described earlier, there exist multiple techniques to refactor data that provide a varying set of tradeoffs between data output and access times, storage utilization, and accuracy of results. The selection of the refactoring technique becomes particularly challenging due to two factors. First, the requirements from the users evolve over periods of time, as the importance and utility of data change. Secondly, refactoring techniques can be used in combination, in any non-specific order.</w:t>
      </w:r>
    </w:p>
    <w:p w14:paraId="610FF823" w14:textId="50004FC1" w:rsidR="00C56CBB" w:rsidRPr="00C56CBB" w:rsidRDefault="00C56CBB" w:rsidP="00C56CBB">
      <w:r>
        <w:t xml:space="preserve">Appropriately selecting the set and ordering of refactoring methods will require evaluations of the strengths of each combination within specific user constraints. The combination of user needs and data characteristics will require an autonomic controller to select the refactoring method. For example, a delta compression such as using the Linear Auditor will benefit greatly from an initial refactoring into multiple precision bins (since minor noise in the bins for higher order bits will be smoothed out). However, if the user requirement is that all data </w:t>
      </w:r>
      <w:r>
        <w:lastRenderedPageBreak/>
        <w:t>must be accessed at maximum precision, the additional work for precision based refactoring is unnecessary.</w:t>
      </w:r>
    </w:p>
    <w:p w14:paraId="6092E717" w14:textId="05CAFDB5" w:rsidR="00955A27" w:rsidRDefault="00955A27" w:rsidP="005C543D">
      <w:pPr>
        <w:pStyle w:val="Heading2"/>
        <w:numPr>
          <w:ilvl w:val="1"/>
          <w:numId w:val="10"/>
        </w:numPr>
        <w:rPr>
          <w:ins w:id="75" w:author="Klasky, Scott A." w:date="2016-01-26T16:22:00Z"/>
        </w:rPr>
      </w:pPr>
      <w:bookmarkStart w:id="76" w:name="linked-data-abstraction"/>
      <w:bookmarkEnd w:id="76"/>
      <w:r>
        <w:t>Linked Data Abstraction</w:t>
      </w:r>
    </w:p>
    <w:p w14:paraId="5773ABBF" w14:textId="57D6CA3E" w:rsidR="004D3567" w:rsidRPr="004D3567" w:rsidRDefault="004D3567">
      <w:pPr>
        <w:pPrChange w:id="77" w:author="Klasky, Scott A." w:date="2016-01-26T16:22:00Z">
          <w:pPr>
            <w:pStyle w:val="Heading2"/>
            <w:numPr>
              <w:numId w:val="10"/>
            </w:numPr>
            <w:ind w:left="576" w:hanging="576"/>
          </w:pPr>
        </w:pPrChange>
      </w:pPr>
      <w:ins w:id="78" w:author="Klasky, Scott A." w:date="2016-01-26T16:22:00Z">
        <w:r w:rsidRPr="004D3567">
          <w:t>Separate from the resource and performance impact of refactoring on the data intensive application, is the increased complexity of the organization and structure of the stored data. To be able to provide users with a compelling case for adopting this approach, a succinct data abstraction is required. This data abstraction must be able to provide a coherent view of discrete blocks of data, with each block having passed through multiple refactoring functions. Moreover, as the system makes decision on moving the various blocks based on importance and utility, the abstraction must be able to encapsulate the location of the blocks and allow a common API to access the data transparently. We are building this abstraction on the current ADIOS data abstraction which creates separate blocks for each process in a parallel cohort. We will extend this with deep links and attributes that describe the type and parameters of the refactoring operation. Achieving this combination of transparent data access with a performant middleware system will be one of the key challenges that will need to be solved to provide a usable data platform for exascale applications.</w:t>
        </w:r>
      </w:ins>
    </w:p>
    <w:p w14:paraId="1C2E42E2" w14:textId="79005E64" w:rsidR="00955A27" w:rsidRPr="00955A27" w:rsidRDefault="00955A27" w:rsidP="00955A27">
      <w:pPr>
        <w:pStyle w:val="Heading1"/>
      </w:pPr>
      <w:r>
        <w:rPr>
          <w:lang w:val="en-US"/>
        </w:rPr>
        <w:t>Managing data lifecycle</w:t>
      </w:r>
    </w:p>
    <w:p w14:paraId="390414FC" w14:textId="44764EB4" w:rsidR="00B56EF7" w:rsidRPr="00B56EF7" w:rsidRDefault="00B56EF7">
      <w:pPr>
        <w:rPr>
          <w:rFonts w:ascii="Times New Roman" w:hAnsi="Times New Roman"/>
        </w:rPr>
      </w:pPr>
      <w:r w:rsidRPr="00B56EF7">
        <w:rPr>
          <w:rFonts w:ascii="Times New Roman" w:hAnsi="Times New Roman"/>
        </w:rPr>
        <w:t xml:space="preserve">SIRIUS aims to manage the overall data life cycle, including data generation (e.g., from a simulation) or acquisition (e.g., in the case of experimental and observational data), optimized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storage hierarchy be optimized at runtime, both from the application and system perspective? (3) How can knowledge about the application used to better prepare the data for consumption? (4) When and how do we make the decision to purge data? </w:t>
      </w:r>
    </w:p>
    <w:p w14:paraId="30A51D15" w14:textId="0AA767F9" w:rsidR="00B56EF7" w:rsidRPr="00B56EF7" w:rsidRDefault="00B56EF7">
      <w:pPr>
        <w:rPr>
          <w:rFonts w:ascii="Times New Roman" w:hAnsi="Times New Roman"/>
        </w:rPr>
      </w:pPr>
      <w:r w:rsidRPr="00955A27">
        <w:rPr>
          <w:rFonts w:ascii="Times New Roman" w:hAnsi="Times New Roman"/>
          <w:b/>
        </w:rPr>
        <w:t>Data placement and movement:</w:t>
      </w:r>
      <w:r w:rsidRPr="00B56EF7">
        <w:rPr>
          <w:rFonts w:ascii="Times New Roman" w:hAnsi="Times New Roman"/>
        </w:rPr>
        <w:t xml:space="preserve"> When an application outputs or accesses data, the storage and middleware layers needs to decide what data is placed where in the multi-level storage system.</w:t>
      </w:r>
      <w:r w:rsidR="000C42AE">
        <w:rPr>
          <w:rFonts w:ascii="Times New Roman" w:hAnsi="Times New Roman"/>
        </w:rPr>
        <w:t xml:space="preserve"> </w:t>
      </w:r>
      <w:r w:rsidRPr="00B56EF7">
        <w:rPr>
          <w:rFonts w:ascii="Times New Roman" w:hAnsi="Times New Roman"/>
        </w:rPr>
        <w:t xml:space="preserve">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xml:space="preserve">] on HPC systems with multi-level memory structures has shown that different output techniques targeting different layers of the storage hierarchy can have a significant impact on the overhead observed by the application for I/O operations. A key requirement is application-driven runtime mechanisms for dynamically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before, the complexities of heterogeneous multi-level storage structures </w:t>
      </w:r>
      <w:del w:id="79" w:author="Klasky, Scott A." w:date="2016-01-27T09:55:00Z">
        <w:r w:rsidRPr="00B56EF7" w:rsidDel="00CB56F3">
          <w:rPr>
            <w:rFonts w:ascii="Times New Roman" w:hAnsi="Times New Roman"/>
          </w:rPr>
          <w:lastRenderedPageBreak/>
          <w:delText>requires</w:delText>
        </w:r>
      </w:del>
      <w:ins w:id="80" w:author="Klasky, Scott A." w:date="2016-01-27T09:55:00Z">
        <w:r w:rsidR="00CB56F3" w:rsidRPr="00B56EF7">
          <w:rPr>
            <w:rFonts w:ascii="Times New Roman" w:hAnsi="Times New Roman"/>
          </w:rPr>
          <w:t>require</w:t>
        </w:r>
      </w:ins>
      <w:r w:rsidRPr="00B56EF7">
        <w:rPr>
          <w:rFonts w:ascii="Times New Roman" w:hAnsi="Times New Roman"/>
        </w:rPr>
        <w:t xml:space="preserve"> adaptive placement policies are required to be implemented to optimally utilize storage resources vertically (across deep memory hierarchies) and horizontally (across nodes within a memory level) while accommodating dynamic application requirements and transient system states. Our approach is to increase knowledge about the data and its use within the application and leverage this knowledge to drive data placement and overall management. </w:t>
      </w:r>
    </w:p>
    <w:p w14:paraId="54E60647" w14:textId="7AD69F49" w:rsidR="00B56EF7" w:rsidRPr="001A4420" w:rsidRDefault="00B56EF7">
      <w:pPr>
        <w:rPr>
          <w:rFonts w:ascii="Times New Roman" w:hAnsi="Times New Roman"/>
        </w:rPr>
      </w:pPr>
      <w:r w:rsidRPr="00955A27">
        <w:rPr>
          <w:rFonts w:ascii="Times New Roman" w:hAnsi="Times New Roman"/>
          <w:b/>
        </w:rPr>
        <w:t>Soliciting application hints:</w:t>
      </w:r>
      <w:r w:rsidRPr="00B56EF7">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placement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addition of an external specification that defines the use case. Our experience with developing modern I/O interfaces has shown that both techniques have </w:t>
      </w:r>
      <w:r>
        <w:rPr>
          <w:rFonts w:ascii="Times New Roman" w:hAnsi="Times New Roman"/>
        </w:rPr>
        <w:t>value [12,13</w:t>
      </w:r>
      <w:r w:rsidRPr="00B56EF7">
        <w:rPr>
          <w:rFonts w:ascii="Times New Roman" w:hAnsi="Times New Roman"/>
        </w:rPr>
        <w:t>] and we will investigate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specification. Second, we will study how hints can guide data placement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14:paraId="593FFEBB" w14:textId="77777777" w:rsidR="00D7695A" w:rsidRPr="001A4420" w:rsidRDefault="00A5653B" w:rsidP="004849EC">
      <w:pPr>
        <w:pStyle w:val="Heading1"/>
        <w:rPr>
          <w:rFonts w:ascii="Times New Roman" w:hAnsi="Times New Roman"/>
        </w:rPr>
      </w:pPr>
      <w:r>
        <w:rPr>
          <w:rFonts w:ascii="Times New Roman" w:hAnsi="Times New Roman"/>
          <w:lang w:val="en-US"/>
        </w:rPr>
        <w:t>metadata challenges</w:t>
      </w:r>
    </w:p>
    <w:p w14:paraId="071C3B6E" w14:textId="050AC14A" w:rsidR="00320891" w:rsidRDefault="005E7527" w:rsidP="004849EC">
      <w:pPr>
        <w:pStyle w:val="Text"/>
        <w:rPr>
          <w:rFonts w:ascii="Times New Roman" w:hAnsi="Times New Roman"/>
        </w:rPr>
      </w:pPr>
      <w:r>
        <w:rPr>
          <w:rFonts w:ascii="Times New Roman" w:hAnsi="Times New Roman"/>
        </w:rPr>
        <w:t>The challenge when applying refactoring techniques, particularly application aware techniques, is how to incorporate sufficient knowledge in the storage system such that an arbitrary future client has sufficient information to recreate the desired information. Additionally, by spreading data across multiple different kinds of storage media that typically have independent namespaces, locating any particular data will be challenging.</w:t>
      </w:r>
    </w:p>
    <w:p w14:paraId="3359547B" w14:textId="58527C5D" w:rsidR="005E7527" w:rsidRPr="00B834B7" w:rsidRDefault="00B834B7" w:rsidP="004849EC">
      <w:pPr>
        <w:pStyle w:val="Text"/>
        <w:rPr>
          <w:rFonts w:ascii="Times New Roman" w:hAnsi="Times New Roman"/>
        </w:rPr>
      </w:pPr>
      <w:r>
        <w:rPr>
          <w:rFonts w:ascii="Times New Roman" w:hAnsi="Times New Roman"/>
        </w:rPr>
        <w:t>SIRIUS will provide sufficient built-in and extensible metadata services to support efficient data access. First, detailed data metadata, such as array dimensions and other similar data, must be visible within the metadata for any effective data selection. Second, each data chunk stored within the storage hierarchy must have some way to address it. As data utility forces data migration within SIRIUS, the metadata must either dynamically track data as it moves or offer a search feature to discover where data currently resides. Which approach is superior and under what conditions still needs to be determined.</w:t>
      </w:r>
    </w:p>
    <w:p w14:paraId="6120A93A"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10F867AC" w14:textId="5B482030" w:rsidR="007E43C1" w:rsidRDefault="00521CA9" w:rsidP="008E19F8">
      <w:pPr>
        <w:rPr>
          <w:rFonts w:ascii="Times New Roman" w:hAnsi="Times New Roman"/>
        </w:rPr>
      </w:pPr>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data, which needs to be processed and analyzed before potential insights from </w:t>
      </w:r>
      <w:r w:rsidR="00527C51">
        <w:rPr>
          <w:rFonts w:ascii="Times New Roman" w:hAnsi="Times New Roman"/>
        </w:rPr>
        <w:t>the simulations can be realized</w:t>
      </w:r>
      <w:r>
        <w:rPr>
          <w:rFonts w:ascii="Times New Roman" w:hAnsi="Times New Roman"/>
        </w:rPr>
        <w:t>.</w:t>
      </w:r>
      <w:r w:rsidR="00527C51">
        <w:rPr>
          <w:rFonts w:ascii="Times New Roman" w:hAnsi="Times New Roman"/>
        </w:rPr>
        <w:t xml:space="preserve"> </w:t>
      </w:r>
      <w:r w:rsidR="008E19F8">
        <w:rPr>
          <w:rFonts w:ascii="Times New Roman" w:hAnsi="Times New Roman"/>
        </w:rPr>
        <w:t>Managing, storing and retrieving these</w:t>
      </w:r>
      <w:r w:rsidR="008E19F8" w:rsidRPr="008E19F8">
        <w:rPr>
          <w:rFonts w:ascii="Times New Roman" w:hAnsi="Times New Roman"/>
        </w:rPr>
        <w:t xml:space="preserve"> large volumes of data</w:t>
      </w:r>
      <w:r w:rsidR="008E19F8">
        <w:rPr>
          <w:rFonts w:ascii="Times New Roman" w:hAnsi="Times New Roman"/>
        </w:rPr>
        <w:t xml:space="preserve"> </w:t>
      </w:r>
      <w:r w:rsidR="008E19F8">
        <w:rPr>
          <w:rFonts w:ascii="Times New Roman" w:hAnsi="Times New Roman"/>
        </w:rPr>
        <w:lastRenderedPageBreak/>
        <w:t>have become critical challenges</w:t>
      </w:r>
      <w:r w:rsidR="008E19F8" w:rsidRPr="008E19F8">
        <w:rPr>
          <w:rFonts w:ascii="Times New Roman" w:hAnsi="Times New Roman"/>
        </w:rPr>
        <w:t>.</w:t>
      </w:r>
      <w:r w:rsidR="008E19F8">
        <w:rPr>
          <w:rFonts w:ascii="Times New Roman" w:hAnsi="Times New Roman"/>
        </w:rPr>
        <w:t xml:space="preserve"> </w:t>
      </w:r>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r w:rsidR="008E19F8">
        <w:rPr>
          <w:rFonts w:ascii="Times New Roman" w:hAnsi="Times New Roman"/>
        </w:rPr>
        <w:t xml:space="preserve"> address these challenges and</w:t>
      </w:r>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955A27">
        <w:rPr>
          <w:rFonts w:ascii="Times New Roman" w:hAnsi="Times New Roman"/>
          <w:i/>
        </w:rPr>
        <w:t>time to insight</w:t>
      </w:r>
      <w:r w:rsidR="00577DFE">
        <w:rPr>
          <w:rFonts w:ascii="Times New Roman" w:hAnsi="Times New Roman"/>
        </w:rPr>
        <w:t xml:space="preserve"> for scientific workflows at extreme scales by enabling</w:t>
      </w:r>
      <w:r w:rsidR="007E43C1" w:rsidRPr="000A4001">
        <w:rPr>
          <w:rFonts w:ascii="Times New Roman" w:hAnsi="Times New Roman"/>
        </w:rPr>
        <w:t xml:space="preserve"> predictable perfor</w:t>
      </w:r>
      <w:r w:rsidR="00577DFE">
        <w:rPr>
          <w:rFonts w:ascii="Times New Roman" w:hAnsi="Times New Roman"/>
        </w:rPr>
        <w:t xml:space="preserve">mance across the storage system. We </w:t>
      </w:r>
      <w:ins w:id="81" w:author="Klasky, Scott A." w:date="2016-01-27T09:56:00Z">
        <w:r w:rsidR="00E83892">
          <w:rPr>
            <w:rFonts w:ascii="Times New Roman" w:hAnsi="Times New Roman"/>
          </w:rPr>
          <w:t xml:space="preserve">are creating a new understanding of how users can describe their intentions by describing the data utility, and refactor their data to achieve faster storage, </w:t>
        </w:r>
      </w:ins>
      <w:ins w:id="82" w:author="Klasky, Scott A." w:date="2016-01-27T09:57:00Z">
        <w:r w:rsidR="00E83892">
          <w:rPr>
            <w:rFonts w:ascii="Times New Roman" w:hAnsi="Times New Roman"/>
          </w:rPr>
          <w:t>retrieval</w:t>
        </w:r>
      </w:ins>
      <w:ins w:id="83" w:author="Klasky, Scott A." w:date="2016-01-27T09:56:00Z">
        <w:r w:rsidR="00E83892">
          <w:rPr>
            <w:rFonts w:ascii="Times New Roman" w:hAnsi="Times New Roman"/>
          </w:rPr>
          <w:t xml:space="preserve">, </w:t>
        </w:r>
      </w:ins>
      <w:ins w:id="84" w:author="Klasky, Scott A." w:date="2016-01-27T09:57:00Z">
        <w:r w:rsidR="00E83892">
          <w:rPr>
            <w:rFonts w:ascii="Times New Roman" w:hAnsi="Times New Roman"/>
          </w:rPr>
          <w:t xml:space="preserve">and understanding of the information contained in the data. </w:t>
        </w:r>
      </w:ins>
      <w:del w:id="85" w:author="Klasky, Scott A." w:date="2016-01-27T09:57:00Z">
        <w:r w:rsidR="00577DFE" w:rsidDel="00E83892">
          <w:rPr>
            <w:rFonts w:ascii="Times New Roman" w:hAnsi="Times New Roman"/>
          </w:rPr>
          <w:delText>achieve this</w:delText>
        </w:r>
        <w:r w:rsidR="007E43C1" w:rsidRPr="000A4001" w:rsidDel="00E83892">
          <w:rPr>
            <w:rFonts w:ascii="Times New Roman" w:hAnsi="Times New Roman"/>
          </w:rPr>
          <w:delText xml:space="preserve"> </w:delText>
        </w:r>
        <w:r w:rsidR="007E43C1" w:rsidDel="00E83892">
          <w:rPr>
            <w:rFonts w:ascii="Times New Roman" w:hAnsi="Times New Roman"/>
          </w:rPr>
          <w:delText>by u</w:delText>
        </w:r>
        <w:r w:rsidRPr="000A4001" w:rsidDel="00E83892">
          <w:rPr>
            <w:rFonts w:ascii="Times New Roman" w:hAnsi="Times New Roman"/>
          </w:rPr>
          <w:delText>nderstand</w:delText>
        </w:r>
        <w:r w:rsidR="007E43C1" w:rsidDel="00E83892">
          <w:rPr>
            <w:rFonts w:ascii="Times New Roman" w:hAnsi="Times New Roman"/>
          </w:rPr>
          <w:delText>ing</w:delText>
        </w:r>
        <w:r w:rsidRPr="000A4001" w:rsidDel="00E83892">
          <w:rPr>
            <w:rFonts w:ascii="Times New Roman" w:hAnsi="Times New Roman"/>
          </w:rPr>
          <w:delText xml:space="preserve"> how the</w:delText>
        </w:r>
        <w:r w:rsidDel="00E83892">
          <w:rPr>
            <w:rFonts w:ascii="Times New Roman" w:hAnsi="Times New Roman"/>
          </w:rPr>
          <w:delText xml:space="preserve"> </w:delText>
        </w:r>
        <w:r w:rsidRPr="000A4001" w:rsidDel="00E83892">
          <w:rPr>
            <w:rFonts w:ascii="Times New Roman" w:hAnsi="Times New Roman"/>
          </w:rPr>
          <w:delText>storage system ca</w:delText>
        </w:r>
        <w:r w:rsidR="007E43C1" w:rsidDel="00E83892">
          <w:rPr>
            <w:rFonts w:ascii="Times New Roman" w:hAnsi="Times New Roman"/>
          </w:rPr>
          <w:delText>n interact with the middleware</w:delText>
        </w:r>
        <w:r w:rsidRPr="000A4001" w:rsidDel="00E83892">
          <w:rPr>
            <w:rFonts w:ascii="Times New Roman" w:hAnsi="Times New Roman"/>
          </w:rPr>
          <w:delText xml:space="preserve"> so</w:delText>
        </w:r>
        <w:r w:rsidDel="00E83892">
          <w:rPr>
            <w:rFonts w:ascii="Times New Roman" w:hAnsi="Times New Roman"/>
          </w:rPr>
          <w:delText xml:space="preserve"> </w:delText>
        </w:r>
        <w:r w:rsidRPr="000A4001" w:rsidDel="00E83892">
          <w:rPr>
            <w:rFonts w:ascii="Times New Roman" w:hAnsi="Times New Roman"/>
          </w:rPr>
          <w:delText>that the data with the highest utility is kept on the fastest layers of the</w:delText>
        </w:r>
        <w:r w:rsidDel="00E83892">
          <w:rPr>
            <w:rFonts w:ascii="Times New Roman" w:hAnsi="Times New Roman"/>
          </w:rPr>
          <w:delText xml:space="preserve"> </w:delText>
        </w:r>
        <w:r w:rsidRPr="000A4001" w:rsidDel="00E83892">
          <w:rPr>
            <w:rFonts w:ascii="Times New Roman" w:hAnsi="Times New Roman"/>
          </w:rPr>
          <w:delText xml:space="preserve">storage system for as long as specified. </w:delText>
        </w:r>
        <w:r w:rsidR="00577DFE" w:rsidDel="00E83892">
          <w:rPr>
            <w:rFonts w:ascii="Times New Roman" w:hAnsi="Times New Roman"/>
          </w:rPr>
          <w:delText>This paper presented and overview of the SIRIUS project and its primary research components.</w:delText>
        </w:r>
      </w:del>
    </w:p>
    <w:p w14:paraId="1A953312"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68D4F0FC" w14:textId="77777777" w:rsidR="00141FE2" w:rsidRDefault="00A5653B" w:rsidP="004849EC">
      <w:pPr>
        <w:pStyle w:val="Text"/>
        <w:rPr>
          <w:rFonts w:ascii="Times New Roman" w:hAnsi="Times New Roman"/>
        </w:rPr>
      </w:pPr>
      <w:r>
        <w:rPr>
          <w:rFonts w:ascii="Times New Roman" w:hAnsi="Times New Roman"/>
        </w:rPr>
        <w:t>Sirius project….</w:t>
      </w:r>
    </w:p>
    <w:p w14:paraId="17F100C0" w14:textId="7A9FC0EF" w:rsidR="005E7527" w:rsidRPr="001A4420" w:rsidRDefault="005E7527" w:rsidP="005E7527">
      <w:pPr>
        <w:pStyle w:val="Text"/>
        <w:rPr>
          <w:rFonts w:ascii="Times New Roman" w:hAnsi="Times New Roman"/>
        </w:rPr>
      </w:pPr>
      <w:r w:rsidRPr="005E7527">
        <w:rPr>
          <w:rFonts w:ascii="Times New Roman" w:hAnsi="Times New Roman"/>
        </w:rPr>
        <w:t>Sandia National Laboratories is a multi-program laboratory managed and operated</w:t>
      </w:r>
      <w:r>
        <w:rPr>
          <w:rFonts w:ascii="Times New Roman" w:hAnsi="Times New Roman"/>
        </w:rPr>
        <w:t xml:space="preserve"> </w:t>
      </w:r>
      <w:r w:rsidRPr="005E7527">
        <w:rPr>
          <w:rFonts w:ascii="Times New Roman" w:hAnsi="Times New Roman"/>
        </w:rPr>
        <w:t>by Sandia Corporation, a wholly owned subsidiary of Lockheed Martin</w:t>
      </w:r>
      <w:r>
        <w:rPr>
          <w:rFonts w:ascii="Times New Roman" w:hAnsi="Times New Roman"/>
        </w:rPr>
        <w:t xml:space="preserve"> </w:t>
      </w:r>
      <w:r w:rsidRPr="005E7527">
        <w:rPr>
          <w:rFonts w:ascii="Times New Roman" w:hAnsi="Times New Roman"/>
        </w:rPr>
        <w:t>Corporation, for the U.S. Department of Energy's National Nuclear Security</w:t>
      </w:r>
      <w:r>
        <w:rPr>
          <w:rFonts w:ascii="Times New Roman" w:hAnsi="Times New Roman"/>
        </w:rPr>
        <w:t xml:space="preserve"> </w:t>
      </w:r>
      <w:r w:rsidRPr="005E7527">
        <w:rPr>
          <w:rFonts w:ascii="Times New Roman" w:hAnsi="Times New Roman"/>
        </w:rPr>
        <w:t>Administration under contract DE-AC04-94AL85000.</w:t>
      </w:r>
    </w:p>
    <w:p w14:paraId="4C2DDD45"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43B2169D" w14:textId="43ECCD19" w:rsidR="00141FE2" w:rsidRPr="001A4420" w:rsidRDefault="00141FE2" w:rsidP="00916E48">
      <w:pPr>
        <w:pStyle w:val="References"/>
        <w:numPr>
          <w:ilvl w:val="0"/>
          <w:numId w:val="0"/>
        </w:numPr>
        <w:ind w:left="360"/>
        <w:rPr>
          <w:rFonts w:ascii="Times New Roman" w:hAnsi="Times New Roman"/>
        </w:rPr>
      </w:pPr>
    </w:p>
    <w:p w14:paraId="221A6CD0" w14:textId="00F26156" w:rsidR="00E96F25" w:rsidRDefault="00DE5566" w:rsidP="004849EC">
      <w:pPr>
        <w:pStyle w:val="References"/>
        <w:rPr>
          <w:rFonts w:ascii="Times New Roman" w:hAnsi="Times New Roman"/>
        </w:rPr>
      </w:pPr>
      <w:bookmarkStart w:id="86" w:name="_Ref313892020"/>
      <w:r w:rsidRPr="00DE5566">
        <w:rPr>
          <w:rFonts w:ascii="Times New Roman" w:hAnsi="Times New Roman"/>
        </w:rPr>
        <w:t xml:space="preserve">Jay Lofstead, Fang Zheng, Qing Liu, Scott Klasky, Ron Oldfield, Todd </w:t>
      </w:r>
      <w:proofErr w:type="spellStart"/>
      <w:r w:rsidRPr="00DE5566">
        <w:rPr>
          <w:rFonts w:ascii="Times New Roman" w:hAnsi="Times New Roman"/>
        </w:rPr>
        <w:t>Kordenbrock</w:t>
      </w:r>
      <w:proofErr w:type="spellEnd"/>
      <w:r w:rsidRPr="00DE5566">
        <w:rPr>
          <w:rFonts w:ascii="Times New Roman" w:hAnsi="Times New Roman"/>
        </w:rPr>
        <w:t xml:space="preserve">, Karsten Schwan, Matthew Wolf. "Managing Variability in the IO Performance of </w:t>
      </w:r>
      <w:proofErr w:type="spellStart"/>
      <w:r w:rsidRPr="00DE5566">
        <w:rPr>
          <w:rFonts w:ascii="Times New Roman" w:hAnsi="Times New Roman"/>
        </w:rPr>
        <w:t>Petascale</w:t>
      </w:r>
      <w:proofErr w:type="spellEnd"/>
      <w:r w:rsidRPr="00DE5566">
        <w:rPr>
          <w:rFonts w:ascii="Times New Roman" w:hAnsi="Times New Roman"/>
        </w:rPr>
        <w:t xml:space="preserve"> Storage Systems". In Proceedings of SC 10. New Orleans, LA. November 2010.</w:t>
      </w:r>
      <w:bookmarkEnd w:id="86"/>
    </w:p>
    <w:p w14:paraId="7E3C717E" w14:textId="77777777" w:rsidR="00B56EF7" w:rsidRPr="00DB2C55" w:rsidRDefault="00B56EF7" w:rsidP="00B56EF7">
      <w:pPr>
        <w:pStyle w:val="References"/>
      </w:pPr>
      <w:r w:rsidRPr="00DB2C55">
        <w:t xml:space="preserve">Sun, Qian, Fan Zhang, Tong Jin, Hoang Bui, Melissa Romanus, </w:t>
      </w:r>
      <w:proofErr w:type="spellStart"/>
      <w:r w:rsidRPr="00DB2C55">
        <w:t>Hongfeng</w:t>
      </w:r>
      <w:proofErr w:type="spellEnd"/>
      <w:r w:rsidRPr="00DB2C55">
        <w:t xml:space="preserve"> Yu, </w:t>
      </w:r>
      <w:proofErr w:type="spellStart"/>
      <w:r w:rsidRPr="00DB2C55">
        <w:t>Hemanth</w:t>
      </w:r>
      <w:proofErr w:type="spellEnd"/>
      <w:r w:rsidRPr="00DB2C55">
        <w:t xml:space="preserve"> </w:t>
      </w:r>
      <w:proofErr w:type="spellStart"/>
      <w:r w:rsidRPr="00DB2C55">
        <w:t>Kolla</w:t>
      </w:r>
      <w:proofErr w:type="spellEnd"/>
      <w:r w:rsidRPr="00DB2C55">
        <w:t xml:space="preserve">, Jacqueline Chen and Manish Parashar. “Adaptive Data Placement </w:t>
      </w:r>
      <w:proofErr w:type="gramStart"/>
      <w:r w:rsidRPr="00DB2C55">
        <w:t>For</w:t>
      </w:r>
      <w:proofErr w:type="gramEnd"/>
      <w:r w:rsidRPr="00DB2C55">
        <w:t xml:space="preserve"> Staging-based Coupled Scientific Workflows.”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p>
    <w:p w14:paraId="13F37782" w14:textId="0A94CF46" w:rsidR="00B56EF7" w:rsidRDefault="00B56EF7" w:rsidP="00B56EF7">
      <w:pPr>
        <w:pStyle w:val="References"/>
      </w:pPr>
      <w:r w:rsidRPr="00DB2C55">
        <w:t xml:space="preserve">Jin, Tong, Fan Zhang, Qian Sun, Hoang Bui, Melissa Romanus, Norbert Podhorszki, Scott Klasky, </w:t>
      </w:r>
      <w:proofErr w:type="spellStart"/>
      <w:r w:rsidRPr="00DB2C55">
        <w:t>Hermanth</w:t>
      </w:r>
      <w:proofErr w:type="spellEnd"/>
      <w:r w:rsidRPr="00DB2C55">
        <w:t xml:space="preserve"> </w:t>
      </w:r>
      <w:proofErr w:type="spellStart"/>
      <w:r w:rsidRPr="00DB2C55">
        <w:t>Kolla</w:t>
      </w:r>
      <w:proofErr w:type="spellEnd"/>
      <w:r w:rsidRPr="00DB2C55">
        <w:t xml:space="preserve">, Jacqueline Chen, Robert Hager, C. S. Chang and Manish Parashar. “Exploring Data Staging Across Deep Memory Hierarchies for Coupled Data Intensive Simulation Workflows.” </w:t>
      </w:r>
      <w:r w:rsidRPr="00DB2C55">
        <w:rPr>
          <w:i/>
        </w:rPr>
        <w:t>Proceedings of the 29th IEEE International Parallel &amp; Distributed Processing Symposium</w:t>
      </w:r>
      <w:r w:rsidRPr="00DB2C55">
        <w:t>, Hyderabad, India, May 2015.</w:t>
      </w:r>
    </w:p>
    <w:p w14:paraId="2BB36215" w14:textId="2F864F77" w:rsidR="000C42AE" w:rsidRDefault="000C42AE" w:rsidP="000C42AE">
      <w:pPr>
        <w:pStyle w:val="References"/>
      </w:pPr>
      <w:bookmarkStart w:id="87" w:name="_Ref441569626"/>
      <w:r>
        <w:t xml:space="preserve">Q. Liu, J. Logan, Y. Tian, H. Abbasi, N. Podhorszki, J. Y. Choi, S. Klasky, R. </w:t>
      </w:r>
      <w:proofErr w:type="spellStart"/>
      <w:r>
        <w:t>Tchoua</w:t>
      </w:r>
      <w:proofErr w:type="spellEnd"/>
      <w:r>
        <w:t xml:space="preserve">, J. Lofstead, R. Oldfield, et al. Hello ADIOS: the challenges and lessons of developing leadership class I/O frameworks. </w:t>
      </w:r>
      <w:r>
        <w:rPr>
          <w:i/>
        </w:rPr>
        <w:t xml:space="preserve">Concurrency and Computation: Practice and Experience </w:t>
      </w:r>
      <w:r>
        <w:rPr>
          <w:b/>
        </w:rPr>
        <w:t>2014</w:t>
      </w:r>
      <w:r>
        <w:t xml:space="preserve">, </w:t>
      </w:r>
      <w:r>
        <w:rPr>
          <w:i/>
        </w:rPr>
        <w:t>26</w:t>
      </w:r>
      <w:r>
        <w:t>, 1453–1473.</w:t>
      </w:r>
      <w:bookmarkEnd w:id="87"/>
    </w:p>
    <w:p w14:paraId="09E05932" w14:textId="528AC5C1" w:rsidR="000C42AE" w:rsidRDefault="000C42AE">
      <w:pPr>
        <w:pStyle w:val="References"/>
        <w:rPr>
          <w:ins w:id="88" w:author="Klasky, Scott A." w:date="2016-01-27T09:25:00Z"/>
        </w:rPr>
      </w:pPr>
      <w:bookmarkStart w:id="89" w:name="_Ref441569952"/>
      <w:r>
        <w:t xml:space="preserve">C. Chang, S. Ku, M. Adams, G. </w:t>
      </w:r>
      <w:proofErr w:type="spellStart"/>
      <w:r>
        <w:t>DAzevedo</w:t>
      </w:r>
      <w:proofErr w:type="spellEnd"/>
      <w:r>
        <w:t xml:space="preserve">, Y. Chen, J. Cummings, S. Ethier, L. Greengard, T. S. </w:t>
      </w:r>
      <w:proofErr w:type="spellStart"/>
      <w:r>
        <w:t>Hahm</w:t>
      </w:r>
      <w:proofErr w:type="spellEnd"/>
      <w:r>
        <w:t xml:space="preserve">, F. Hinton, et al. Integrated particle simulation of neoclassical and turbulence physics in the tokamak pedestal/edge region using XGC. </w:t>
      </w:r>
      <w:r>
        <w:rPr>
          <w:i/>
        </w:rPr>
        <w:t xml:space="preserve">21st IAEA Fusion Energy Conference, Chengdu, China </w:t>
      </w:r>
      <w:r>
        <w:rPr>
          <w:b/>
        </w:rPr>
        <w:t>2006</w:t>
      </w:r>
      <w:r>
        <w:t>.</w:t>
      </w:r>
      <w:bookmarkEnd w:id="89"/>
    </w:p>
    <w:p w14:paraId="30D15CDF" w14:textId="18508122" w:rsidR="00ED5F9C" w:rsidRDefault="00ED5F9C" w:rsidP="00ED5F9C">
      <w:pPr>
        <w:pStyle w:val="References"/>
        <w:rPr>
          <w:ins w:id="90" w:author="Klasky, Scott A." w:date="2016-01-27T09:28:00Z"/>
        </w:rPr>
      </w:pPr>
      <w:bookmarkStart w:id="91" w:name="_Ref441650101"/>
      <w:ins w:id="92" w:author="Klasky, Scott A." w:date="2016-01-27T09:25:00Z">
        <w:r w:rsidRPr="00ED5F9C">
          <w:t>Sage A. Weil, Scott A. Brandt, Ethan L. Miller, Darrell D. E. Long, and Carlos Maltzahn. 2006. Ceph: a scalable, high-performance distributed file system. In Proceedings of the 7th symposium on Operating systems design and implementation (OSDI '06). USENIX Association, Berkeley, CA, USA, 307-320.</w:t>
        </w:r>
      </w:ins>
      <w:bookmarkEnd w:id="91"/>
    </w:p>
    <w:p w14:paraId="6376BC4F" w14:textId="662F7686" w:rsidR="00081E54" w:rsidRDefault="00081E54" w:rsidP="00081E54">
      <w:pPr>
        <w:pStyle w:val="References"/>
        <w:rPr>
          <w:ins w:id="93" w:author="Klasky, Scott A." w:date="2016-01-27T09:32:00Z"/>
        </w:rPr>
      </w:pPr>
      <w:bookmarkStart w:id="94" w:name="_Ref441650270"/>
      <w:proofErr w:type="spellStart"/>
      <w:ins w:id="95" w:author="Klasky, Scott A." w:date="2016-01-27T09:28:00Z">
        <w:r w:rsidRPr="00081E54">
          <w:t>Krook</w:t>
        </w:r>
        <w:proofErr w:type="spellEnd"/>
        <w:r w:rsidRPr="00081E54">
          <w:t xml:space="preserve">, Max, and Tai </w:t>
        </w:r>
        <w:proofErr w:type="spellStart"/>
        <w:r w:rsidRPr="00081E54">
          <w:t>Tsun</w:t>
        </w:r>
        <w:proofErr w:type="spellEnd"/>
        <w:r w:rsidRPr="00081E54">
          <w:t xml:space="preserve"> Wu. "Formation of Maxwellian tails." Physical Review Letters 36.19 (1976): 1107.</w:t>
        </w:r>
      </w:ins>
      <w:bookmarkEnd w:id="94"/>
    </w:p>
    <w:p w14:paraId="45E2E82B" w14:textId="127DB2D4" w:rsidR="00081E54" w:rsidRPr="00B56EF7" w:rsidRDefault="00081E54" w:rsidP="00081E54">
      <w:pPr>
        <w:pStyle w:val="References"/>
      </w:pPr>
      <w:bookmarkStart w:id="96" w:name="_Ref441650484"/>
      <w:ins w:id="97" w:author="Klasky, Scott A." w:date="2016-01-27T09:32:00Z">
        <w:r w:rsidRPr="00081E54">
          <w:t>https://en.wikipedia.org/wiki/Perturbation_theory</w:t>
        </w:r>
      </w:ins>
      <w:bookmarkEnd w:id="96"/>
    </w:p>
    <w:sectPr w:rsidR="00081E54" w:rsidRPr="00B56EF7">
      <w:headerReference w:type="even"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06F5E" w14:textId="77777777" w:rsidR="00BC129F" w:rsidRDefault="00BC129F" w:rsidP="004849EC">
      <w:r>
        <w:separator/>
      </w:r>
    </w:p>
    <w:p w14:paraId="626D454F" w14:textId="77777777" w:rsidR="00BC129F" w:rsidRDefault="00BC129F" w:rsidP="004849EC"/>
    <w:p w14:paraId="1508D193" w14:textId="77777777" w:rsidR="00BC129F" w:rsidRDefault="00BC129F" w:rsidP="004849EC"/>
    <w:p w14:paraId="0E5CC122" w14:textId="77777777" w:rsidR="00BC129F" w:rsidRDefault="00BC129F" w:rsidP="004849EC"/>
  </w:endnote>
  <w:endnote w:type="continuationSeparator" w:id="0">
    <w:p w14:paraId="5515DEB0" w14:textId="77777777" w:rsidR="00BC129F" w:rsidRDefault="00BC129F" w:rsidP="004849EC">
      <w:r>
        <w:continuationSeparator/>
      </w:r>
    </w:p>
    <w:p w14:paraId="430CDF54" w14:textId="77777777" w:rsidR="00BC129F" w:rsidRDefault="00BC129F" w:rsidP="004849EC"/>
    <w:p w14:paraId="5FE067BD" w14:textId="77777777" w:rsidR="00BC129F" w:rsidRDefault="00BC129F" w:rsidP="004849EC"/>
    <w:p w14:paraId="3EF8AFC7" w14:textId="77777777" w:rsidR="00BC129F" w:rsidRDefault="00BC129F"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7C233" w14:textId="77777777" w:rsidR="00BC129F" w:rsidRDefault="00BC129F" w:rsidP="004849EC"/>
    <w:p w14:paraId="7BB1D8E5" w14:textId="77777777" w:rsidR="00BC129F" w:rsidRDefault="00BC129F" w:rsidP="004849EC"/>
    <w:p w14:paraId="70DAB622" w14:textId="77777777" w:rsidR="00BC129F" w:rsidRDefault="00BC129F" w:rsidP="004849EC"/>
    <w:p w14:paraId="118A3AC1" w14:textId="77777777" w:rsidR="00BC129F" w:rsidRDefault="00BC129F" w:rsidP="004849EC"/>
  </w:footnote>
  <w:footnote w:type="continuationSeparator" w:id="0">
    <w:p w14:paraId="3EFC421D" w14:textId="77777777" w:rsidR="00BC129F" w:rsidRDefault="00BC129F" w:rsidP="004849EC">
      <w:r>
        <w:continuationSeparator/>
      </w:r>
    </w:p>
    <w:p w14:paraId="6E8131C4" w14:textId="77777777" w:rsidR="00BC129F" w:rsidRDefault="00BC129F" w:rsidP="004849EC"/>
    <w:p w14:paraId="6D5F273C" w14:textId="77777777" w:rsidR="00BC129F" w:rsidRDefault="00BC129F" w:rsidP="004849EC"/>
    <w:p w14:paraId="76710C86" w14:textId="77777777" w:rsidR="00BC129F" w:rsidRDefault="00BC129F" w:rsidP="004849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5B8AB" w14:textId="77777777" w:rsidR="00320CEB" w:rsidRDefault="00320CEB" w:rsidP="004849EC">
    <w:r>
      <w:fldChar w:fldCharType="begin"/>
    </w:r>
    <w:r>
      <w:instrText xml:space="preserve">PAGE  </w:instrText>
    </w:r>
    <w:r>
      <w:fldChar w:fldCharType="separate"/>
    </w:r>
    <w:r>
      <w:rPr>
        <w:noProof/>
      </w:rPr>
      <w:t>1</w:t>
    </w:r>
    <w:r>
      <w:fldChar w:fldCharType="end"/>
    </w:r>
  </w:p>
  <w:p w14:paraId="0BCA4214" w14:textId="77777777" w:rsidR="00320CEB" w:rsidRDefault="00320CEB" w:rsidP="004849E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D434" w14:textId="234EFF84" w:rsidR="00320CEB" w:rsidRDefault="00320CEB" w:rsidP="00B61087">
    <w:r>
      <w:fldChar w:fldCharType="begin"/>
    </w:r>
    <w:r>
      <w:instrText xml:space="preserve">PAGE  </w:instrText>
    </w:r>
    <w:r>
      <w:fldChar w:fldCharType="separate"/>
    </w:r>
    <w:r w:rsidR="006034A0">
      <w:rPr>
        <w:noProof/>
      </w:rPr>
      <w:t>1</w:t>
    </w:r>
    <w:r>
      <w:fldChar w:fldCharType="end"/>
    </w:r>
  </w:p>
  <w:p w14:paraId="7BB89A6A" w14:textId="77777777" w:rsidR="00320CEB" w:rsidRDefault="00320CEB" w:rsidP="004849E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F15A9" w14:textId="77777777" w:rsidR="00320CEB" w:rsidRDefault="00320CEB" w:rsidP="004849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21C424E6"/>
    <w:multiLevelType w:val="multilevel"/>
    <w:tmpl w:val="9DA2E98E"/>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15:restartNumberingAfterBreak="0">
    <w:nsid w:val="2C4A4EC4"/>
    <w:multiLevelType w:val="multilevel"/>
    <w:tmpl w:val="0AACE0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15:restartNumberingAfterBreak="0">
    <w:nsid w:val="452E39AA"/>
    <w:multiLevelType w:val="multilevel"/>
    <w:tmpl w:val="DBC0DEB6"/>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6" w15:restartNumberingAfterBreak="0">
    <w:nsid w:val="679F0A39"/>
    <w:multiLevelType w:val="hybridMultilevel"/>
    <w:tmpl w:val="D1067CAC"/>
    <w:lvl w:ilvl="0" w:tplc="6C08E25E">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3EC242">
      <w:start w:val="1"/>
      <w:numFmt w:val="lowerLetter"/>
      <w:lvlText w:val="%2"/>
      <w:lvlJc w:val="left"/>
      <w:pPr>
        <w:ind w:left="1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26497B2">
      <w:start w:val="1"/>
      <w:numFmt w:val="lowerRoman"/>
      <w:lvlText w:val="%3"/>
      <w:lvlJc w:val="left"/>
      <w:pPr>
        <w:ind w:left="1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DAF286">
      <w:start w:val="1"/>
      <w:numFmt w:val="decimal"/>
      <w:lvlText w:val="%4"/>
      <w:lvlJc w:val="left"/>
      <w:pPr>
        <w:ind w:left="2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6EEB32">
      <w:start w:val="1"/>
      <w:numFmt w:val="lowerLetter"/>
      <w:lvlText w:val="%5"/>
      <w:lvlJc w:val="left"/>
      <w:pPr>
        <w:ind w:left="3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CEA78E">
      <w:start w:val="1"/>
      <w:numFmt w:val="lowerRoman"/>
      <w:lvlText w:val="%6"/>
      <w:lvlJc w:val="left"/>
      <w:pPr>
        <w:ind w:left="3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007A52">
      <w:start w:val="1"/>
      <w:numFmt w:val="decimal"/>
      <w:lvlText w:val="%7"/>
      <w:lvlJc w:val="left"/>
      <w:pPr>
        <w:ind w:left="4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18270C">
      <w:start w:val="1"/>
      <w:numFmt w:val="lowerLetter"/>
      <w:lvlText w:val="%8"/>
      <w:lvlJc w:val="left"/>
      <w:pPr>
        <w:ind w:left="5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3A1F0E">
      <w:start w:val="1"/>
      <w:numFmt w:val="lowerRoman"/>
      <w:lvlText w:val="%9"/>
      <w:lvlJc w:val="left"/>
      <w:pPr>
        <w:ind w:left="6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0"/>
  </w:num>
  <w:num w:numId="5">
    <w:abstractNumId w:val="0"/>
  </w:num>
  <w:num w:numId="6">
    <w:abstractNumId w:val="0"/>
  </w:num>
  <w:num w:numId="7">
    <w:abstractNumId w:val="0"/>
  </w:num>
  <w:num w:numId="8">
    <w:abstractNumId w:val="0"/>
  </w:num>
  <w:num w:numId="9">
    <w:abstractNumId w:val="7"/>
  </w:num>
  <w:num w:numId="10">
    <w:abstractNumId w:val="2"/>
  </w:num>
  <w:num w:numId="11">
    <w:abstractNumId w:val="5"/>
  </w:num>
  <w:num w:numId="12">
    <w:abstractNumId w:val="3"/>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lasky, Scott A.">
    <w15:presenceInfo w15:providerId="AD" w15:userId="S-1-5-21-1060284298-842925246-1417001333-37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E2"/>
    <w:rsid w:val="00011787"/>
    <w:rsid w:val="000225A9"/>
    <w:rsid w:val="0003565B"/>
    <w:rsid w:val="00081E54"/>
    <w:rsid w:val="00086A39"/>
    <w:rsid w:val="000B400E"/>
    <w:rsid w:val="000C42AE"/>
    <w:rsid w:val="000F2518"/>
    <w:rsid w:val="00104252"/>
    <w:rsid w:val="00117156"/>
    <w:rsid w:val="00120636"/>
    <w:rsid w:val="00141FE2"/>
    <w:rsid w:val="00157210"/>
    <w:rsid w:val="00172CDF"/>
    <w:rsid w:val="001A235F"/>
    <w:rsid w:val="001A4420"/>
    <w:rsid w:val="001C02F9"/>
    <w:rsid w:val="001C3708"/>
    <w:rsid w:val="001D5ADE"/>
    <w:rsid w:val="001F2047"/>
    <w:rsid w:val="00203559"/>
    <w:rsid w:val="00203872"/>
    <w:rsid w:val="00207EE2"/>
    <w:rsid w:val="00251F9F"/>
    <w:rsid w:val="00254C2F"/>
    <w:rsid w:val="00280B2B"/>
    <w:rsid w:val="00287826"/>
    <w:rsid w:val="00292B9D"/>
    <w:rsid w:val="002A5126"/>
    <w:rsid w:val="002B4156"/>
    <w:rsid w:val="002C4621"/>
    <w:rsid w:val="002D73B1"/>
    <w:rsid w:val="002E3E22"/>
    <w:rsid w:val="002E3ED1"/>
    <w:rsid w:val="002F674E"/>
    <w:rsid w:val="00320891"/>
    <w:rsid w:val="00320CEB"/>
    <w:rsid w:val="003231EA"/>
    <w:rsid w:val="00344C86"/>
    <w:rsid w:val="00395AC1"/>
    <w:rsid w:val="003A5009"/>
    <w:rsid w:val="003D0797"/>
    <w:rsid w:val="003D4942"/>
    <w:rsid w:val="003D54F6"/>
    <w:rsid w:val="003D7F64"/>
    <w:rsid w:val="00416996"/>
    <w:rsid w:val="00435BEE"/>
    <w:rsid w:val="004554B9"/>
    <w:rsid w:val="0047491A"/>
    <w:rsid w:val="00481DDA"/>
    <w:rsid w:val="004849EC"/>
    <w:rsid w:val="004A39B0"/>
    <w:rsid w:val="004D3567"/>
    <w:rsid w:val="004D6E57"/>
    <w:rsid w:val="004F1DB6"/>
    <w:rsid w:val="005146EC"/>
    <w:rsid w:val="00521CA9"/>
    <w:rsid w:val="005247FB"/>
    <w:rsid w:val="00527C51"/>
    <w:rsid w:val="00564309"/>
    <w:rsid w:val="005718E2"/>
    <w:rsid w:val="00577DFE"/>
    <w:rsid w:val="00590ADE"/>
    <w:rsid w:val="0059262F"/>
    <w:rsid w:val="005928B1"/>
    <w:rsid w:val="005A6BF7"/>
    <w:rsid w:val="005C543D"/>
    <w:rsid w:val="005E4AD1"/>
    <w:rsid w:val="005E7527"/>
    <w:rsid w:val="005F3F45"/>
    <w:rsid w:val="006034A0"/>
    <w:rsid w:val="006179B2"/>
    <w:rsid w:val="006416E7"/>
    <w:rsid w:val="006416EE"/>
    <w:rsid w:val="0064418B"/>
    <w:rsid w:val="006539BE"/>
    <w:rsid w:val="00656165"/>
    <w:rsid w:val="006575DD"/>
    <w:rsid w:val="006617EA"/>
    <w:rsid w:val="00673F54"/>
    <w:rsid w:val="006A6B43"/>
    <w:rsid w:val="006C731E"/>
    <w:rsid w:val="006C7394"/>
    <w:rsid w:val="006E64A3"/>
    <w:rsid w:val="00726EA4"/>
    <w:rsid w:val="007A6AC5"/>
    <w:rsid w:val="007C2A26"/>
    <w:rsid w:val="007C65BA"/>
    <w:rsid w:val="007D2F05"/>
    <w:rsid w:val="007E43C1"/>
    <w:rsid w:val="007F181B"/>
    <w:rsid w:val="007F6B58"/>
    <w:rsid w:val="00802C4B"/>
    <w:rsid w:val="0081062D"/>
    <w:rsid w:val="00814FF7"/>
    <w:rsid w:val="008160B8"/>
    <w:rsid w:val="008404C7"/>
    <w:rsid w:val="00841AF8"/>
    <w:rsid w:val="00843BE0"/>
    <w:rsid w:val="00845EE8"/>
    <w:rsid w:val="00850634"/>
    <w:rsid w:val="008559A0"/>
    <w:rsid w:val="00883211"/>
    <w:rsid w:val="008A2849"/>
    <w:rsid w:val="008B0949"/>
    <w:rsid w:val="008C45F8"/>
    <w:rsid w:val="008D4B26"/>
    <w:rsid w:val="008D55E7"/>
    <w:rsid w:val="008D62DB"/>
    <w:rsid w:val="008E19F8"/>
    <w:rsid w:val="008E5453"/>
    <w:rsid w:val="0090475E"/>
    <w:rsid w:val="00916E48"/>
    <w:rsid w:val="00917850"/>
    <w:rsid w:val="00937930"/>
    <w:rsid w:val="0094024C"/>
    <w:rsid w:val="00943FDA"/>
    <w:rsid w:val="0094429F"/>
    <w:rsid w:val="00944B05"/>
    <w:rsid w:val="00947105"/>
    <w:rsid w:val="00955A27"/>
    <w:rsid w:val="009630D6"/>
    <w:rsid w:val="00973978"/>
    <w:rsid w:val="00987E27"/>
    <w:rsid w:val="009E0492"/>
    <w:rsid w:val="009F04E5"/>
    <w:rsid w:val="009F4BA9"/>
    <w:rsid w:val="009F4E61"/>
    <w:rsid w:val="00A055F6"/>
    <w:rsid w:val="00A24DDD"/>
    <w:rsid w:val="00A313FC"/>
    <w:rsid w:val="00A443E5"/>
    <w:rsid w:val="00A5653B"/>
    <w:rsid w:val="00A81F9C"/>
    <w:rsid w:val="00A90C77"/>
    <w:rsid w:val="00AB7027"/>
    <w:rsid w:val="00AE06BD"/>
    <w:rsid w:val="00AF323D"/>
    <w:rsid w:val="00B03096"/>
    <w:rsid w:val="00B31AD9"/>
    <w:rsid w:val="00B36160"/>
    <w:rsid w:val="00B55D63"/>
    <w:rsid w:val="00B56EF7"/>
    <w:rsid w:val="00B61087"/>
    <w:rsid w:val="00B66120"/>
    <w:rsid w:val="00B757A7"/>
    <w:rsid w:val="00B77464"/>
    <w:rsid w:val="00B802B2"/>
    <w:rsid w:val="00B834B7"/>
    <w:rsid w:val="00B84994"/>
    <w:rsid w:val="00B85712"/>
    <w:rsid w:val="00B9536D"/>
    <w:rsid w:val="00BC045A"/>
    <w:rsid w:val="00BC129F"/>
    <w:rsid w:val="00BC63C1"/>
    <w:rsid w:val="00BC69E0"/>
    <w:rsid w:val="00BD7354"/>
    <w:rsid w:val="00BE0C6E"/>
    <w:rsid w:val="00BE5038"/>
    <w:rsid w:val="00BF176B"/>
    <w:rsid w:val="00C07010"/>
    <w:rsid w:val="00C56CBB"/>
    <w:rsid w:val="00C70A19"/>
    <w:rsid w:val="00C7278F"/>
    <w:rsid w:val="00C77CAF"/>
    <w:rsid w:val="00CB56F3"/>
    <w:rsid w:val="00CC182B"/>
    <w:rsid w:val="00D0600B"/>
    <w:rsid w:val="00D139CC"/>
    <w:rsid w:val="00D312F4"/>
    <w:rsid w:val="00D46A19"/>
    <w:rsid w:val="00D7695A"/>
    <w:rsid w:val="00D90A47"/>
    <w:rsid w:val="00DB1B4F"/>
    <w:rsid w:val="00DC6F95"/>
    <w:rsid w:val="00DD356D"/>
    <w:rsid w:val="00DD72F8"/>
    <w:rsid w:val="00DE5566"/>
    <w:rsid w:val="00E22B63"/>
    <w:rsid w:val="00E44974"/>
    <w:rsid w:val="00E5270F"/>
    <w:rsid w:val="00E5549E"/>
    <w:rsid w:val="00E632B5"/>
    <w:rsid w:val="00E63431"/>
    <w:rsid w:val="00E65390"/>
    <w:rsid w:val="00E763AE"/>
    <w:rsid w:val="00E82A6D"/>
    <w:rsid w:val="00E83892"/>
    <w:rsid w:val="00E96F25"/>
    <w:rsid w:val="00EA1B11"/>
    <w:rsid w:val="00EA3FD4"/>
    <w:rsid w:val="00EB504D"/>
    <w:rsid w:val="00ED5F9C"/>
    <w:rsid w:val="00EE307C"/>
    <w:rsid w:val="00EF0409"/>
    <w:rsid w:val="00EF5EF5"/>
    <w:rsid w:val="00EF6154"/>
    <w:rsid w:val="00EF6EAA"/>
    <w:rsid w:val="00F11324"/>
    <w:rsid w:val="00F432F0"/>
    <w:rsid w:val="00F56327"/>
    <w:rsid w:val="00F64216"/>
    <w:rsid w:val="00F96422"/>
    <w:rsid w:val="00FA0D6E"/>
    <w:rsid w:val="00FA7986"/>
    <w:rsid w:val="00FC576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8C3C94"/>
  <w15:docId w15:val="{5F191AA4-778F-4AFA-BF61-A50A64A1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lang w:val="x-none" w:eastAsia="x-none"/>
    </w:rPr>
  </w:style>
  <w:style w:type="character" w:customStyle="1" w:styleId="Heading2Char">
    <w:name w:val="Heading 2 Char"/>
    <w:link w:val="Heading2"/>
    <w:uiPriority w:val="99"/>
    <w:rsid w:val="00141FE2"/>
    <w:rPr>
      <w:i/>
      <w:iCs/>
      <w:lang w:val="x-none"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B7498-6BA6-4BA2-B0BF-A0DF00B5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4354</Words>
  <Characters>24821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29117</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Klasky, Scott A.</cp:lastModifiedBy>
  <cp:revision>5</cp:revision>
  <dcterms:created xsi:type="dcterms:W3CDTF">2016-01-26T21:22:00Z</dcterms:created>
  <dcterms:modified xsi:type="dcterms:W3CDTF">2016-01-27T16:13:00Z</dcterms:modified>
</cp:coreProperties>
</file>